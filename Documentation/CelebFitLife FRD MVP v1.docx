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5kpuu6f47ku" w:id="0"/>
      <w:bookmarkEnd w:id="0"/>
      <w:r w:rsidDel="00000000" w:rsidR="00000000" w:rsidRPr="00000000">
        <w:rPr>
          <w:b w:val="1"/>
          <w:color w:val="ff9900"/>
          <w:sz w:val="34"/>
          <w:szCs w:val="34"/>
          <w:rtl w:val="0"/>
        </w:rPr>
        <w:t xml:space="preserve">CelebFitLife </w:t>
      </w:r>
      <w:r w:rsidDel="00000000" w:rsidR="00000000" w:rsidRPr="00000000">
        <w:rPr>
          <w:b w:val="1"/>
          <w:sz w:val="34"/>
          <w:szCs w:val="34"/>
          <w:rtl w:val="0"/>
        </w:rPr>
        <w:t xml:space="preserve">Functional Requirements Document(FRD)</w:t>
      </w:r>
    </w:p>
    <w:p w:rsidR="00000000" w:rsidDel="00000000" w:rsidP="00000000" w:rsidRDefault="00000000" w:rsidRPr="00000000" w14:paraId="00000002">
      <w:pPr>
        <w:rPr/>
      </w:pPr>
      <w:r w:rsidDel="00000000" w:rsidR="00000000" w:rsidRPr="00000000">
        <w:rPr>
          <w:b w:val="1"/>
          <w:rtl w:val="0"/>
        </w:rPr>
        <w:t xml:space="preserve">Project:</w:t>
      </w:r>
      <w:r w:rsidDel="00000000" w:rsidR="00000000" w:rsidRPr="00000000">
        <w:rPr>
          <w:rtl w:val="0"/>
        </w:rPr>
        <w:t xml:space="preserve"> CelebFitLife</w:t>
      </w:r>
    </w:p>
    <w:p w:rsidR="00000000" w:rsidDel="00000000" w:rsidP="00000000" w:rsidRDefault="00000000" w:rsidRPr="00000000" w14:paraId="00000003">
      <w:pPr>
        <w:rPr/>
      </w:pPr>
      <w:r w:rsidDel="00000000" w:rsidR="00000000" w:rsidRPr="00000000">
        <w:rPr>
          <w:b w:val="1"/>
          <w:rtl w:val="0"/>
        </w:rPr>
        <w:t xml:space="preserve">Author:</w:t>
      </w:r>
      <w:r w:rsidDel="00000000" w:rsidR="00000000" w:rsidRPr="00000000">
        <w:rPr>
          <w:rtl w:val="0"/>
        </w:rPr>
        <w:t xml:space="preserve"> Aaron Hazzard | Senior Software Engineer</w:t>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January 31st, 2025</w:t>
      </w:r>
    </w:p>
    <w:p w:rsidR="00000000" w:rsidDel="00000000" w:rsidP="00000000" w:rsidRDefault="00000000" w:rsidRPr="00000000" w14:paraId="00000005">
      <w:pPr>
        <w:rPr/>
      </w:pPr>
      <w:r w:rsidDel="00000000" w:rsidR="00000000" w:rsidRPr="00000000">
        <w:rPr>
          <w:b w:val="1"/>
          <w:rtl w:val="0"/>
        </w:rPr>
        <w:t xml:space="preserve">Version:</w:t>
      </w:r>
      <w:r w:rsidDel="00000000" w:rsidR="00000000" w:rsidRPr="00000000">
        <w:rPr>
          <w:rtl w:val="0"/>
        </w:rPr>
        <w:t xml:space="preserve"> v1.0</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2sxj6vcy9s" w:id="1"/>
      <w:bookmarkEnd w:id="1"/>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spacing w:before="60" w:line="240" w:lineRule="auto"/>
            <w:rPr>
              <w:rFonts w:ascii="Montserrat Medium" w:cs="Montserrat Medium" w:eastAsia="Montserrat Medium" w:hAnsi="Montserrat Medium"/>
              <w:u w:val="single"/>
            </w:rPr>
          </w:pPr>
          <w:r w:rsidDel="00000000" w:rsidR="00000000" w:rsidRPr="00000000">
            <w:fldChar w:fldCharType="begin"/>
            <w:instrText xml:space="preserve"> TOC \h \u \z \n \t "Heading 1,1,Heading 2,2,Heading 3,3,Heading 4,4,Heading 5,5,Heading 6,6,"</w:instrText>
            <w:fldChar w:fldCharType="separate"/>
          </w:r>
          <w:hyperlink w:anchor="_r9sz0yg9mr5b">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Montserrat Medium" w:cs="Montserrat Medium" w:eastAsia="Montserrat Medium" w:hAnsi="Montserrat Medium"/>
              <w:u w:val="single"/>
            </w:rPr>
          </w:pPr>
          <w:hyperlink w:anchor="_bc45v0fz1mx1">
            <w:r w:rsidDel="00000000" w:rsidR="00000000" w:rsidRPr="00000000">
              <w:rPr>
                <w:rFonts w:ascii="Montserrat Medium" w:cs="Montserrat Medium" w:eastAsia="Montserrat Medium" w:hAnsi="Montserrat Medium"/>
                <w:u w:val="single"/>
                <w:rtl w:val="0"/>
              </w:rPr>
              <w:t xml:space="preserve">2. Key Terms / Glossary</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Montserrat Medium" w:cs="Montserrat Medium" w:eastAsia="Montserrat Medium" w:hAnsi="Montserrat Medium"/>
              <w:u w:val="single"/>
            </w:rPr>
          </w:pPr>
          <w:hyperlink w:anchor="_z3ymxy9ziaah">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3. Purpose &amp; Scope</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Montserrat Medium" w:cs="Montserrat Medium" w:eastAsia="Montserrat Medium" w:hAnsi="Montserrat Medium"/>
              <w:u w:val="single"/>
            </w:rPr>
          </w:pPr>
          <w:hyperlink w:anchor="_1kq94sjgae0s">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4. User Personas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Montserrat Medium" w:cs="Montserrat Medium" w:eastAsia="Montserrat Medium" w:hAnsi="Montserrat Medium"/>
              <w:u w:val="single"/>
            </w:rPr>
          </w:pPr>
          <w:hyperlink w:anchor="_jdxzowd6y4g9">
            <w:r w:rsidDel="00000000" w:rsidR="00000000" w:rsidRPr="00000000">
              <w:rPr>
                <w:rFonts w:ascii="Montserrat Medium" w:cs="Montserrat Medium" w:eastAsia="Montserrat Medium" w:hAnsi="Montserrat Medium"/>
                <w:u w:val="single"/>
                <w:rtl w:val="0"/>
              </w:rPr>
              <w:t xml:space="preserve">5. Requirements Overview</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Montserrat Medium" w:cs="Montserrat Medium" w:eastAsia="Montserrat Medium" w:hAnsi="Montserrat Medium"/>
              <w:u w:val="single"/>
            </w:rPr>
          </w:pPr>
          <w:hyperlink w:anchor="_ke4nwqf18cg5">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5.1. User (Viewer) Journey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Montserrat Medium" w:cs="Montserrat Medium" w:eastAsia="Montserrat Medium" w:hAnsi="Montserrat Medium"/>
              <w:u w:val="single"/>
            </w:rPr>
          </w:pPr>
          <w:hyperlink w:anchor="_9s5mho17xc95">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5.2. Streamer Journey</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Montserrat Medium" w:cs="Montserrat Medium" w:eastAsia="Montserrat Medium" w:hAnsi="Montserrat Medium"/>
              <w:u w:val="single"/>
            </w:rPr>
          </w:pPr>
          <w:hyperlink w:anchor="_9znf973j75l">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 Functional Requirements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Montserrat Medium" w:cs="Montserrat Medium" w:eastAsia="Montserrat Medium" w:hAnsi="Montserrat Medium"/>
              <w:u w:val="single"/>
            </w:rPr>
          </w:pPr>
          <w:hyperlink w:anchor="_iza79ga5u59j">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6.1. Landing &amp; Subscription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Montserrat Medium" w:cs="Montserrat Medium" w:eastAsia="Montserrat Medium" w:hAnsi="Montserrat Medium"/>
              <w:u w:val="single"/>
            </w:rPr>
          </w:pPr>
          <w:hyperlink w:anchor="_bh5th9mcv7ry">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6.2. Registration &amp; Authentication</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Montserrat Medium" w:cs="Montserrat Medium" w:eastAsia="Montserrat Medium" w:hAnsi="Montserrat Medium"/>
              <w:u w:val="single"/>
            </w:rPr>
          </w:pPr>
          <w:hyperlink w:anchor="_68zs7ksz9yfm">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6.3. Payment &amp; Subscription Management</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Montserrat Medium" w:cs="Montserrat Medium" w:eastAsia="Montserrat Medium" w:hAnsi="Montserrat Medium"/>
              <w:u w:val="single"/>
            </w:rPr>
          </w:pPr>
          <w:hyperlink w:anchor="_ceh3tcwxpvwz">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6.4. Streaming &amp; Live Interaction</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Montserrat Medium" w:cs="Montserrat Medium" w:eastAsia="Montserrat Medium" w:hAnsi="Montserrat Medium"/>
              <w:u w:val="single"/>
            </w:rPr>
          </w:pPr>
          <w:hyperlink w:anchor="_yct5n6t5kyqo">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6.5. Moderation &amp; Access Control</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Montserrat Medium" w:cs="Montserrat Medium" w:eastAsia="Montserrat Medium" w:hAnsi="Montserrat Medium"/>
              <w:u w:val="single"/>
            </w:rPr>
          </w:pPr>
          <w:hyperlink w:anchor="_l5vl7rupv25v">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6.6. Notifications &amp; Scheduling</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Montserrat Medium" w:cs="Montserrat Medium" w:eastAsia="Montserrat Medium" w:hAnsi="Montserrat Medium"/>
              <w:u w:val="single"/>
            </w:rPr>
          </w:pPr>
          <w:hyperlink w:anchor="_pof95gz2gx9j">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7. Non-Functional Requirements (High-Level)</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Montserrat Medium" w:cs="Montserrat Medium" w:eastAsia="Montserrat Medium" w:hAnsi="Montserrat Medium"/>
              <w:u w:val="single"/>
            </w:rPr>
          </w:pPr>
          <w:hyperlink w:anchor="_xt3opzqyj93x">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8. Assumptions &amp; Dependencies</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Montserrat Medium" w:cs="Montserrat Medium" w:eastAsia="Montserrat Medium" w:hAnsi="Montserrat Medium"/>
              <w:u w:val="single"/>
            </w:rPr>
          </w:pPr>
          <w:hyperlink w:anchor="_6xxtg39zt187">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9. Open Questions</w:t>
            </w:r>
          </w:hyperlink>
          <w:r w:rsidDel="00000000" w:rsidR="00000000" w:rsidRPr="00000000">
            <w:rPr>
              <w:rtl w:val="0"/>
            </w:rPr>
          </w:r>
        </w:p>
        <w:p w:rsidR="00000000" w:rsidDel="00000000" w:rsidP="00000000" w:rsidRDefault="00000000" w:rsidRPr="00000000" w14:paraId="00000018">
          <w:pPr>
            <w:widowControl w:val="0"/>
            <w:spacing w:before="60" w:line="240" w:lineRule="auto"/>
            <w:rPr>
              <w:rFonts w:ascii="Montserrat Medium" w:cs="Montserrat Medium" w:eastAsia="Montserrat Medium" w:hAnsi="Montserrat Medium"/>
              <w:u w:val="single"/>
            </w:rPr>
          </w:pPr>
          <w:hyperlink w:anchor="_x8ty2mg65b3g">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Conclusion</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Montserrat Medium" w:cs="Montserrat Medium" w:eastAsia="Montserrat Medium" w:hAnsi="Montserrat Medium"/>
              <w:u w:val="single"/>
            </w:rPr>
          </w:pPr>
          <w:hyperlink w:anchor="_naqit4xypluq">
            <w:r w:rsidDel="00000000" w:rsidR="00000000" w:rsidRPr="00000000">
              <w:rPr>
                <w:rFonts w:ascii="Montserrat Medium" w:cs="Montserrat Medium" w:eastAsia="Montserrat Medium" w:hAnsi="Montserrat Medium"/>
                <w:i w:val="0"/>
                <w:smallCaps w:val="0"/>
                <w:strike w:val="0"/>
                <w:sz w:val="22"/>
                <w:szCs w:val="22"/>
                <w:u w:val="single"/>
                <w:shd w:fill="auto" w:val="clear"/>
                <w:vertAlign w:val="baseline"/>
                <w:rtl w:val="0"/>
              </w:rPr>
              <w:t xml:space="preserve">Next Steps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1"/>
        <w:keepNext w:val="0"/>
        <w:keepLines w:val="0"/>
        <w:spacing w:after="80" w:lineRule="auto"/>
        <w:rPr/>
      </w:pPr>
      <w:bookmarkStart w:colFirst="0" w:colLast="0" w:name="_yr8e5cglcpbg" w:id="2"/>
      <w:bookmarkEnd w:id="2"/>
      <w:r w:rsidDel="00000000" w:rsidR="00000000" w:rsidRPr="00000000">
        <w:rPr>
          <w:rtl w:val="0"/>
        </w:rPr>
      </w:r>
    </w:p>
    <w:p w:rsidR="00000000" w:rsidDel="00000000" w:rsidP="00000000" w:rsidRDefault="00000000" w:rsidRPr="00000000" w14:paraId="0000001B">
      <w:pPr>
        <w:pStyle w:val="Heading1"/>
        <w:keepNext w:val="0"/>
        <w:keepLines w:val="0"/>
        <w:spacing w:after="80" w:lineRule="auto"/>
        <w:rPr/>
      </w:pPr>
      <w:bookmarkStart w:colFirst="0" w:colLast="0" w:name="_sn2asz3033yn" w:id="3"/>
      <w:bookmarkEnd w:id="3"/>
      <w:r w:rsidDel="00000000" w:rsidR="00000000" w:rsidRPr="00000000">
        <w:rPr>
          <w:rtl w:val="0"/>
        </w:rPr>
      </w:r>
    </w:p>
    <w:p w:rsidR="00000000" w:rsidDel="00000000" w:rsidP="00000000" w:rsidRDefault="00000000" w:rsidRPr="00000000" w14:paraId="0000001C">
      <w:pPr>
        <w:pStyle w:val="Heading1"/>
        <w:keepNext w:val="0"/>
        <w:keepLines w:val="0"/>
        <w:spacing w:after="80" w:lineRule="auto"/>
        <w:rPr/>
      </w:pPr>
      <w:bookmarkStart w:colFirst="0" w:colLast="0" w:name="_9v83zrhhkyhb" w:id="4"/>
      <w:bookmarkEnd w:id="4"/>
      <w:r w:rsidDel="00000000" w:rsidR="00000000" w:rsidRPr="00000000">
        <w:rPr>
          <w:rtl w:val="0"/>
        </w:rPr>
      </w:r>
    </w:p>
    <w:p w:rsidR="00000000" w:rsidDel="00000000" w:rsidP="00000000" w:rsidRDefault="00000000" w:rsidRPr="00000000" w14:paraId="0000001D">
      <w:pPr>
        <w:pStyle w:val="Heading1"/>
        <w:keepNext w:val="0"/>
        <w:keepLines w:val="0"/>
        <w:spacing w:after="80" w:lineRule="auto"/>
        <w:ind w:left="0" w:firstLine="0"/>
        <w:rPr/>
      </w:pPr>
      <w:bookmarkStart w:colFirst="0" w:colLast="0" w:name="_8ldgmtdy5hl6" w:id="5"/>
      <w:bookmarkEnd w:id="5"/>
      <w:r w:rsidDel="00000000" w:rsidR="00000000" w:rsidRPr="00000000">
        <w:rPr>
          <w:rtl w:val="0"/>
        </w:rPr>
      </w:r>
    </w:p>
    <w:p w:rsidR="00000000" w:rsidDel="00000000" w:rsidP="00000000" w:rsidRDefault="00000000" w:rsidRPr="00000000" w14:paraId="0000001E">
      <w:pPr>
        <w:pStyle w:val="Heading1"/>
        <w:keepNext w:val="0"/>
        <w:keepLines w:val="0"/>
        <w:numPr>
          <w:ilvl w:val="0"/>
          <w:numId w:val="1"/>
        </w:numPr>
        <w:spacing w:after="80" w:lineRule="auto"/>
        <w:ind w:left="720" w:hanging="360"/>
        <w:rPr>
          <w:u w:val="none"/>
        </w:rPr>
      </w:pPr>
      <w:bookmarkStart w:colFirst="0" w:colLast="0" w:name="_r9sz0yg9mr5b" w:id="6"/>
      <w:bookmarkEnd w:id="6"/>
      <w:r w:rsidDel="00000000" w:rsidR="00000000" w:rsidRPr="00000000">
        <w:rPr>
          <w:rtl w:val="0"/>
        </w:rPr>
        <w:t xml:space="preserve">Introduction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CelebFitLife</w:t>
      </w:r>
      <w:r w:rsidDel="00000000" w:rsidR="00000000" w:rsidRPr="00000000">
        <w:rPr>
          <w:rtl w:val="0"/>
        </w:rPr>
        <w:t xml:space="preserve"> is a live-streaming fitness platform that connects celebrities and fitness instructors (Streamers) with fans (Users) in real time. The goal is to create a fun, engaging fitness experience by allowing fans to work virtually alongside their favorite celebrities or instructors.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numPr>
          <w:ilvl w:val="0"/>
          <w:numId w:val="1"/>
        </w:numPr>
        <w:spacing w:after="0" w:afterAutospacing="0" w:lineRule="auto"/>
        <w:ind w:left="720" w:hanging="360"/>
        <w:rPr>
          <w:u w:val="none"/>
        </w:rPr>
      </w:pPr>
      <w:bookmarkStart w:colFirst="0" w:colLast="0" w:name="_bc45v0fz1mx1" w:id="7"/>
      <w:bookmarkEnd w:id="7"/>
      <w:r w:rsidDel="00000000" w:rsidR="00000000" w:rsidRPr="00000000">
        <w:rPr>
          <w:rtl w:val="0"/>
        </w:rPr>
        <w:t xml:space="preserve">Key Terms / Glossary</w:t>
      </w:r>
    </w:p>
    <w:p w:rsidR="00000000" w:rsidDel="00000000" w:rsidP="00000000" w:rsidRDefault="00000000" w:rsidRPr="00000000" w14:paraId="00000022">
      <w:pPr>
        <w:numPr>
          <w:ilvl w:val="0"/>
          <w:numId w:val="14"/>
        </w:numPr>
        <w:ind w:left="720" w:hanging="360"/>
        <w:rPr>
          <w:u w:val="none"/>
        </w:rPr>
      </w:pPr>
      <w:r w:rsidDel="00000000" w:rsidR="00000000" w:rsidRPr="00000000">
        <w:rPr>
          <w:b w:val="1"/>
          <w:rtl w:val="0"/>
        </w:rPr>
        <w:t xml:space="preserve">FRD (Functional Requirements Document) </w:t>
      </w: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t xml:space="preserve">A document outlining the functions that a system or component must be able to perform, detailing business and technical requirements.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Firebase (</w:t>
      </w:r>
      <w:r w:rsidDel="00000000" w:rsidR="00000000" w:rsidRPr="00000000">
        <w:rPr>
          <w:rtl w:val="0"/>
        </w:rPr>
        <w:t xml:space="preserve">Already Setup</w:t>
      </w:r>
      <w:r w:rsidDel="00000000" w:rsidR="00000000" w:rsidRPr="00000000">
        <w:rPr>
          <w:b w:val="1"/>
          <w:rtl w:val="0"/>
        </w:rPr>
        <w:t xml:space="preserve">)</w:t>
      </w:r>
    </w:p>
    <w:p w:rsidR="00000000" w:rsidDel="00000000" w:rsidP="00000000" w:rsidRDefault="00000000" w:rsidRPr="00000000" w14:paraId="00000026">
      <w:pPr>
        <w:ind w:left="720" w:firstLine="0"/>
        <w:rPr/>
      </w:pPr>
      <w:r w:rsidDel="00000000" w:rsidR="00000000" w:rsidRPr="00000000">
        <w:rPr>
          <w:rtl w:val="0"/>
        </w:rPr>
        <w:t xml:space="preserve">A Backend-as-a-Service (BaaS) platform by Google that offers authentication, real-time database, cloud storage, hosting, and other services for building apps quickly.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0"/>
        </w:numPr>
        <w:ind w:left="720" w:hanging="360"/>
        <w:rPr>
          <w:b w:val="1"/>
          <w:u w:val="none"/>
        </w:rPr>
      </w:pPr>
      <w:r w:rsidDel="00000000" w:rsidR="00000000" w:rsidRPr="00000000">
        <w:rPr>
          <w:b w:val="1"/>
          <w:rtl w:val="0"/>
        </w:rPr>
        <w:t xml:space="preserve">Email.js(</w:t>
      </w:r>
      <w:r w:rsidDel="00000000" w:rsidR="00000000" w:rsidRPr="00000000">
        <w:rPr>
          <w:i w:val="1"/>
          <w:rtl w:val="0"/>
        </w:rPr>
        <w:t xml:space="preserve">Already Setup</w:t>
      </w:r>
      <w:r w:rsidDel="00000000" w:rsidR="00000000" w:rsidRPr="00000000">
        <w:rPr>
          <w:b w:val="1"/>
          <w:rtl w:val="0"/>
        </w:rPr>
        <w:t xml:space="preserve">)</w:t>
      </w:r>
    </w:p>
    <w:p w:rsidR="00000000" w:rsidDel="00000000" w:rsidP="00000000" w:rsidRDefault="00000000" w:rsidRPr="00000000" w14:paraId="00000029">
      <w:pPr>
        <w:ind w:left="720" w:firstLine="0"/>
        <w:rPr/>
      </w:pPr>
      <w:r w:rsidDel="00000000" w:rsidR="00000000" w:rsidRPr="00000000">
        <w:rPr>
          <w:rtl w:val="0"/>
        </w:rPr>
        <w:t xml:space="preserve">A cloud-based email delivery platform used to send and manage large volumes of email reliably (e.g., transactional emails, notifications).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6"/>
        </w:numPr>
        <w:ind w:left="720" w:hanging="360"/>
        <w:rPr>
          <w:u w:val="none"/>
        </w:rPr>
      </w:pPr>
      <w:r w:rsidDel="00000000" w:rsidR="00000000" w:rsidRPr="00000000">
        <w:rPr>
          <w:b w:val="1"/>
          <w:rtl w:val="0"/>
        </w:rPr>
        <w:t xml:space="preserve">Stripe (</w:t>
      </w:r>
      <w:r w:rsidDel="00000000" w:rsidR="00000000" w:rsidRPr="00000000">
        <w:rPr>
          <w:i w:val="1"/>
          <w:rtl w:val="0"/>
        </w:rPr>
        <w:t xml:space="preserve">Already Setup</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An online payment processing platform enabling subscription management, billing, and secure transactions.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Twilio (</w:t>
      </w:r>
      <w:r w:rsidDel="00000000" w:rsidR="00000000" w:rsidRPr="00000000">
        <w:rPr>
          <w:rtl w:val="0"/>
        </w:rPr>
        <w:t xml:space="preserve">Already Setup</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A cloud communications platform providing APIs for real-time communications—voice, video, messaging—often used for live streaming or SMS.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5"/>
        </w:numPr>
        <w:ind w:left="720" w:hanging="360"/>
        <w:rPr>
          <w:u w:val="none"/>
        </w:rPr>
      </w:pPr>
      <w:r w:rsidDel="00000000" w:rsidR="00000000" w:rsidRPr="00000000">
        <w:rPr>
          <w:b w:val="1"/>
          <w:rtl w:val="0"/>
        </w:rPr>
        <w:t xml:space="preserve">Zustand </w:t>
      </w:r>
      <w:r w:rsidDel="00000000" w:rsidR="00000000" w:rsidRPr="00000000">
        <w:rPr>
          <w:rtl w:val="0"/>
        </w:rPr>
        <w:t xml:space="preserve"> (To-Do)</w:t>
      </w:r>
    </w:p>
    <w:p w:rsidR="00000000" w:rsidDel="00000000" w:rsidP="00000000" w:rsidRDefault="00000000" w:rsidRPr="00000000" w14:paraId="00000032">
      <w:pPr>
        <w:ind w:left="720" w:firstLine="0"/>
        <w:rPr/>
      </w:pPr>
      <w:r w:rsidDel="00000000" w:rsidR="00000000" w:rsidRPr="00000000">
        <w:rPr>
          <w:rtl w:val="0"/>
        </w:rPr>
        <w:t xml:space="preserve">A small, fast, and flexible state-management library for React applications, allowing you to store and manage global state outside of components.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numPr>
          <w:ilvl w:val="0"/>
          <w:numId w:val="1"/>
        </w:numPr>
        <w:spacing w:after="0" w:afterAutospacing="0" w:lineRule="auto"/>
        <w:ind w:left="720" w:hanging="360"/>
        <w:rPr>
          <w:u w:val="none"/>
        </w:rPr>
      </w:pPr>
      <w:bookmarkStart w:colFirst="0" w:colLast="0" w:name="_z3ymxy9ziaah" w:id="8"/>
      <w:bookmarkEnd w:id="8"/>
      <w:r w:rsidDel="00000000" w:rsidR="00000000" w:rsidRPr="00000000">
        <w:rPr>
          <w:rtl w:val="0"/>
        </w:rPr>
        <w:t xml:space="preserve">Purpose &amp; Scope</w:t>
      </w:r>
    </w:p>
    <w:p w:rsidR="00000000" w:rsidDel="00000000" w:rsidP="00000000" w:rsidRDefault="00000000" w:rsidRPr="00000000" w14:paraId="00000035">
      <w:pPr>
        <w:numPr>
          <w:ilvl w:val="0"/>
          <w:numId w:val="6"/>
        </w:numPr>
        <w:spacing w:after="0" w:afterAutospacing="0" w:before="0" w:beforeAutospacing="0" w:lineRule="auto"/>
        <w:ind w:left="720" w:hanging="360"/>
        <w:rPr/>
      </w:pPr>
      <w:r w:rsidDel="00000000" w:rsidR="00000000" w:rsidRPr="00000000">
        <w:rPr>
          <w:b w:val="1"/>
          <w:rtl w:val="0"/>
        </w:rPr>
        <w:t xml:space="preserve">Purpose</w:t>
      </w:r>
      <w:r w:rsidDel="00000000" w:rsidR="00000000" w:rsidRPr="00000000">
        <w:rPr>
          <w:rtl w:val="0"/>
        </w:rPr>
        <w:t xml:space="preserve">: Define the functional requirements and core user flows for both </w:t>
      </w:r>
      <w:r w:rsidDel="00000000" w:rsidR="00000000" w:rsidRPr="00000000">
        <w:rPr>
          <w:b w:val="1"/>
          <w:rtl w:val="0"/>
        </w:rPr>
        <w:t xml:space="preserve">Users</w:t>
      </w:r>
      <w:r w:rsidDel="00000000" w:rsidR="00000000" w:rsidRPr="00000000">
        <w:rPr>
          <w:rtl w:val="0"/>
        </w:rPr>
        <w:t xml:space="preserve"> and </w:t>
      </w:r>
      <w:r w:rsidDel="00000000" w:rsidR="00000000" w:rsidRPr="00000000">
        <w:rPr>
          <w:b w:val="1"/>
          <w:rtl w:val="0"/>
        </w:rPr>
        <w:t xml:space="preserve">Streamers</w:t>
      </w:r>
      <w:r w:rsidDel="00000000" w:rsidR="00000000" w:rsidRPr="00000000">
        <w:rPr>
          <w:rtl w:val="0"/>
        </w:rPr>
        <w:t xml:space="preserve">, ensuring that the development team has a clear, shared understanding of system behavior.</w:t>
      </w:r>
    </w:p>
    <w:p w:rsidR="00000000" w:rsidDel="00000000" w:rsidP="00000000" w:rsidRDefault="00000000" w:rsidRPr="00000000" w14:paraId="00000036">
      <w:pPr>
        <w:numPr>
          <w:ilvl w:val="0"/>
          <w:numId w:val="6"/>
        </w:numPr>
        <w:spacing w:after="0" w:afterAutospacing="0" w:before="0" w:beforeAutospacing="0" w:lineRule="auto"/>
        <w:ind w:left="720" w:hanging="360"/>
        <w:rPr/>
      </w:pPr>
      <w:r w:rsidDel="00000000" w:rsidR="00000000" w:rsidRPr="00000000">
        <w:rPr>
          <w:b w:val="1"/>
          <w:rtl w:val="0"/>
        </w:rPr>
        <w:t xml:space="preserve">Scope</w:t>
      </w:r>
      <w:r w:rsidDel="00000000" w:rsidR="00000000" w:rsidRPr="00000000">
        <w:rPr>
          <w:rtl w:val="0"/>
        </w:rPr>
        <w:t xml:space="preserve">: The FRD covers core features such as user registration, subscriptions, live streaming, chat moderation, content restrictions, and scheduling. It also touches on the broader ecosystem integrations with Firebase (auth, data), Twilio (streaming), Stripe (payments), and more.</w:t>
        <w:br w:type="textWrapping"/>
        <w:br w:type="textWrapping"/>
      </w:r>
    </w:p>
    <w:p w:rsidR="00000000" w:rsidDel="00000000" w:rsidP="00000000" w:rsidRDefault="00000000" w:rsidRPr="00000000" w14:paraId="00000037">
      <w:pPr>
        <w:pStyle w:val="Heading1"/>
        <w:keepNext w:val="0"/>
        <w:keepLines w:val="0"/>
        <w:numPr>
          <w:ilvl w:val="0"/>
          <w:numId w:val="1"/>
        </w:numPr>
        <w:spacing w:after="0" w:afterAutospacing="0" w:before="0" w:beforeAutospacing="0" w:lineRule="auto"/>
        <w:ind w:left="720" w:hanging="360"/>
        <w:rPr>
          <w:u w:val="none"/>
        </w:rPr>
      </w:pPr>
      <w:bookmarkStart w:colFirst="0" w:colLast="0" w:name="_1kq94sjgae0s" w:id="9"/>
      <w:bookmarkEnd w:id="9"/>
      <w:r w:rsidDel="00000000" w:rsidR="00000000" w:rsidRPr="00000000">
        <w:rPr>
          <w:rtl w:val="0"/>
        </w:rPr>
        <w:t xml:space="preserve">User Personas</w:t>
      </w:r>
    </w:p>
    <w:p w:rsidR="00000000" w:rsidDel="00000000" w:rsidP="00000000" w:rsidRDefault="00000000" w:rsidRPr="00000000" w14:paraId="00000038">
      <w:pPr>
        <w:numPr>
          <w:ilvl w:val="0"/>
          <w:numId w:val="7"/>
        </w:numPr>
        <w:spacing w:after="0" w:afterAutospacing="0" w:before="0" w:beforeAutospacing="0" w:lineRule="auto"/>
        <w:ind w:left="720" w:hanging="360"/>
        <w:rPr/>
      </w:pPr>
      <w:r w:rsidDel="00000000" w:rsidR="00000000" w:rsidRPr="00000000">
        <w:rPr>
          <w:b w:val="1"/>
          <w:rtl w:val="0"/>
        </w:rPr>
        <w:t xml:space="preserve">End User / Viewer</w:t>
      </w:r>
    </w:p>
    <w:p w:rsidR="00000000" w:rsidDel="00000000" w:rsidP="00000000" w:rsidRDefault="00000000" w:rsidRPr="00000000" w14:paraId="00000039">
      <w:pPr>
        <w:numPr>
          <w:ilvl w:val="1"/>
          <w:numId w:val="7"/>
        </w:numPr>
        <w:spacing w:after="0" w:afterAutospacing="0" w:before="0" w:beforeAutospacing="0" w:lineRule="auto"/>
        <w:ind w:left="1440" w:hanging="360"/>
        <w:rPr/>
      </w:pPr>
      <w:r w:rsidDel="00000000" w:rsidR="00000000" w:rsidRPr="00000000">
        <w:rPr>
          <w:rtl w:val="0"/>
        </w:rPr>
        <w:t xml:space="preserve">Typical fitness enthusiast or fan of the celebrity.</w:t>
      </w:r>
    </w:p>
    <w:p w:rsidR="00000000" w:rsidDel="00000000" w:rsidP="00000000" w:rsidRDefault="00000000" w:rsidRPr="00000000" w14:paraId="0000003A">
      <w:pPr>
        <w:numPr>
          <w:ilvl w:val="1"/>
          <w:numId w:val="7"/>
        </w:numPr>
        <w:spacing w:after="0" w:afterAutospacing="0" w:before="0" w:beforeAutospacing="0" w:lineRule="auto"/>
        <w:ind w:left="1440" w:hanging="360"/>
        <w:rPr/>
      </w:pPr>
      <w:r w:rsidDel="00000000" w:rsidR="00000000" w:rsidRPr="00000000">
        <w:rPr>
          <w:rtl w:val="0"/>
        </w:rPr>
        <w:t xml:space="preserve">Wants an engaging, interactive workout experience with minimal friction.</w:t>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b w:val="1"/>
          <w:rtl w:val="0"/>
        </w:rPr>
        <w:t xml:space="preserve">Streamer (Celebrity / Fitness Instructor)</w:t>
      </w:r>
    </w:p>
    <w:p w:rsidR="00000000" w:rsidDel="00000000" w:rsidP="00000000" w:rsidRDefault="00000000" w:rsidRPr="00000000" w14:paraId="0000003C">
      <w:pPr>
        <w:numPr>
          <w:ilvl w:val="1"/>
          <w:numId w:val="7"/>
        </w:numPr>
        <w:spacing w:after="0" w:afterAutospacing="0" w:before="0" w:beforeAutospacing="0" w:lineRule="auto"/>
        <w:ind w:left="1440" w:hanging="360"/>
        <w:rPr/>
      </w:pPr>
      <w:r w:rsidDel="00000000" w:rsidR="00000000" w:rsidRPr="00000000">
        <w:rPr>
          <w:rtl w:val="0"/>
        </w:rPr>
        <w:t xml:space="preserve">Provides live workout content.</w:t>
      </w:r>
    </w:p>
    <w:p w:rsidR="00000000" w:rsidDel="00000000" w:rsidP="00000000" w:rsidRDefault="00000000" w:rsidRPr="00000000" w14:paraId="0000003D">
      <w:pPr>
        <w:numPr>
          <w:ilvl w:val="1"/>
          <w:numId w:val="7"/>
        </w:numPr>
        <w:spacing w:after="240" w:before="0" w:beforeAutospacing="0" w:lineRule="auto"/>
        <w:ind w:left="1440" w:hanging="360"/>
        <w:rPr/>
      </w:pPr>
      <w:r w:rsidDel="00000000" w:rsidR="00000000" w:rsidRPr="00000000">
        <w:rPr>
          <w:rtl w:val="0"/>
        </w:rPr>
        <w:t xml:space="preserve">Needs to manage scheduling, interact with viewers, handle moderation, and monetize content.</w:t>
      </w:r>
    </w:p>
    <w:p w:rsidR="00000000" w:rsidDel="00000000" w:rsidP="00000000" w:rsidRDefault="00000000" w:rsidRPr="00000000" w14:paraId="0000003E">
      <w:pPr>
        <w:pStyle w:val="Heading1"/>
        <w:spacing w:after="240" w:before="240" w:lineRule="auto"/>
        <w:ind w:left="0" w:firstLine="0"/>
        <w:rPr/>
      </w:pPr>
      <w:bookmarkStart w:colFirst="0" w:colLast="0" w:name="_jdxzowd6y4g9" w:id="10"/>
      <w:bookmarkEnd w:id="10"/>
      <w:r w:rsidDel="00000000" w:rsidR="00000000" w:rsidRPr="00000000">
        <w:rPr>
          <w:rtl w:val="0"/>
        </w:rPr>
        <w:t xml:space="preserve">    5. Requirements Overview</w:t>
      </w:r>
    </w:p>
    <w:p w:rsidR="00000000" w:rsidDel="00000000" w:rsidP="00000000" w:rsidRDefault="00000000" w:rsidRPr="00000000" w14:paraId="0000003F">
      <w:pPr>
        <w:pStyle w:val="Heading2"/>
        <w:keepNext w:val="0"/>
        <w:keepLines w:val="0"/>
        <w:spacing w:before="280" w:lineRule="auto"/>
        <w:ind w:firstLine="720"/>
        <w:rPr/>
      </w:pPr>
      <w:bookmarkStart w:colFirst="0" w:colLast="0" w:name="_ke4nwqf18cg5" w:id="11"/>
      <w:bookmarkEnd w:id="11"/>
      <w:r w:rsidDel="00000000" w:rsidR="00000000" w:rsidRPr="00000000">
        <w:rPr>
          <w:rtl w:val="0"/>
        </w:rPr>
        <w:t xml:space="preserve">5.1. User (Viewer) Journey</w:t>
      </w:r>
    </w:p>
    <w:p w:rsidR="00000000" w:rsidDel="00000000" w:rsidP="00000000" w:rsidRDefault="00000000" w:rsidRPr="00000000" w14:paraId="00000040">
      <w:pPr>
        <w:numPr>
          <w:ilvl w:val="0"/>
          <w:numId w:val="12"/>
        </w:numPr>
        <w:spacing w:after="0" w:afterAutospacing="0" w:before="240" w:lineRule="auto"/>
        <w:ind w:left="1440" w:hanging="360"/>
        <w:rPr/>
      </w:pPr>
      <w:r w:rsidDel="00000000" w:rsidR="00000000" w:rsidRPr="00000000">
        <w:rPr>
          <w:b w:val="1"/>
          <w:rtl w:val="0"/>
        </w:rPr>
        <w:t xml:space="preserve">Landing Page</w:t>
      </w:r>
      <w:r w:rsidDel="00000000" w:rsidR="00000000" w:rsidRPr="00000000">
        <w:rPr>
          <w:rtl w:val="0"/>
        </w:rPr>
        <w:t xml:space="preserve"> – The user sees basic site info, pricing, and streaming previews.</w:t>
      </w:r>
    </w:p>
    <w:p w:rsidR="00000000" w:rsidDel="00000000" w:rsidP="00000000" w:rsidRDefault="00000000" w:rsidRPr="00000000" w14:paraId="00000041">
      <w:pPr>
        <w:numPr>
          <w:ilvl w:val="0"/>
          <w:numId w:val="12"/>
        </w:numPr>
        <w:spacing w:after="0" w:afterAutospacing="0" w:before="0" w:beforeAutospacing="0" w:lineRule="auto"/>
        <w:ind w:left="1440" w:hanging="360"/>
        <w:rPr/>
      </w:pPr>
      <w:r w:rsidDel="00000000" w:rsidR="00000000" w:rsidRPr="00000000">
        <w:rPr>
          <w:b w:val="1"/>
          <w:rtl w:val="0"/>
        </w:rPr>
        <w:t xml:space="preserve">Sign Up</w:t>
      </w:r>
      <w:r w:rsidDel="00000000" w:rsidR="00000000" w:rsidRPr="00000000">
        <w:rPr>
          <w:rtl w:val="0"/>
        </w:rPr>
        <w:t xml:space="preserve"> – The user registers with personal details and is offered a </w:t>
      </w:r>
      <w:r w:rsidDel="00000000" w:rsidR="00000000" w:rsidRPr="00000000">
        <w:rPr>
          <w:i w:val="1"/>
          <w:rtl w:val="0"/>
        </w:rPr>
        <w:t xml:space="preserve">1 workout free trial </w:t>
      </w:r>
      <w:r w:rsidDel="00000000" w:rsidR="00000000" w:rsidRPr="00000000">
        <w:rPr>
          <w:rtl w:val="0"/>
        </w:rPr>
        <w:t xml:space="preserve">so that they don’t necessarily have to workout the same day</w:t>
      </w:r>
      <w:r w:rsidDel="00000000" w:rsidR="00000000" w:rsidRPr="00000000">
        <w:rPr>
          <w:i w:val="1"/>
          <w:rtl w:val="0"/>
        </w:rPr>
        <w:t xml:space="preserve">.</w:t>
      </w:r>
    </w:p>
    <w:p w:rsidR="00000000" w:rsidDel="00000000" w:rsidP="00000000" w:rsidRDefault="00000000" w:rsidRPr="00000000" w14:paraId="00000042">
      <w:pPr>
        <w:numPr>
          <w:ilvl w:val="0"/>
          <w:numId w:val="12"/>
        </w:numPr>
        <w:spacing w:after="0" w:afterAutospacing="0" w:before="0" w:beforeAutospacing="0" w:lineRule="auto"/>
        <w:ind w:left="1440" w:hanging="360"/>
        <w:rPr/>
      </w:pPr>
      <w:r w:rsidDel="00000000" w:rsidR="00000000" w:rsidRPr="00000000">
        <w:rPr>
          <w:b w:val="1"/>
          <w:rtl w:val="0"/>
        </w:rPr>
        <w:t xml:space="preserve">Subscription Confirmation</w:t>
      </w:r>
      <w:r w:rsidDel="00000000" w:rsidR="00000000" w:rsidRPr="00000000">
        <w:rPr>
          <w:rtl w:val="0"/>
        </w:rPr>
        <w:t xml:space="preserve"> – The user selects a package (1 streamer, 3 streamers, or unlimited), sets up payment details (Stripe), and is billed after the free trial.</w:t>
      </w:r>
    </w:p>
    <w:p w:rsidR="00000000" w:rsidDel="00000000" w:rsidP="00000000" w:rsidRDefault="00000000" w:rsidRPr="00000000" w14:paraId="00000043">
      <w:pPr>
        <w:numPr>
          <w:ilvl w:val="0"/>
          <w:numId w:val="12"/>
        </w:numPr>
        <w:spacing w:after="0" w:afterAutospacing="0" w:before="0" w:beforeAutospacing="0" w:lineRule="auto"/>
        <w:ind w:left="1440" w:hanging="360"/>
        <w:rPr/>
      </w:pPr>
      <w:r w:rsidDel="00000000" w:rsidR="00000000" w:rsidRPr="00000000">
        <w:rPr>
          <w:b w:val="1"/>
          <w:rtl w:val="0"/>
        </w:rPr>
        <w:t xml:space="preserve">Stream Selection</w:t>
      </w:r>
      <w:r w:rsidDel="00000000" w:rsidR="00000000" w:rsidRPr="00000000">
        <w:rPr>
          <w:rtl w:val="0"/>
        </w:rPr>
        <w:t xml:space="preserve"> – The user chooses a streamer to follow. If not subscribed, they get a 1-minute preview with a countdown timer.</w:t>
      </w:r>
    </w:p>
    <w:p w:rsidR="00000000" w:rsidDel="00000000" w:rsidP="00000000" w:rsidRDefault="00000000" w:rsidRPr="00000000" w14:paraId="00000044">
      <w:pPr>
        <w:numPr>
          <w:ilvl w:val="0"/>
          <w:numId w:val="12"/>
        </w:numPr>
        <w:spacing w:after="0" w:afterAutospacing="0" w:before="0" w:beforeAutospacing="0" w:lineRule="auto"/>
        <w:ind w:left="1440" w:hanging="360"/>
        <w:rPr/>
      </w:pPr>
      <w:r w:rsidDel="00000000" w:rsidR="00000000" w:rsidRPr="00000000">
        <w:rPr>
          <w:b w:val="1"/>
          <w:rtl w:val="0"/>
        </w:rPr>
        <w:t xml:space="preserve">Live Stream Interaction</w:t>
      </w:r>
      <w:r w:rsidDel="00000000" w:rsidR="00000000" w:rsidRPr="00000000">
        <w:rPr>
          <w:rtl w:val="0"/>
        </w:rPr>
        <w:t xml:space="preserve"> – Subscribed users can chat, participate in polls, and see real-time updates. Non-subscribed or free viewers see limited content.</w:t>
      </w:r>
    </w:p>
    <w:p w:rsidR="00000000" w:rsidDel="00000000" w:rsidP="00000000" w:rsidRDefault="00000000" w:rsidRPr="00000000" w14:paraId="00000045">
      <w:pPr>
        <w:numPr>
          <w:ilvl w:val="0"/>
          <w:numId w:val="12"/>
        </w:numPr>
        <w:spacing w:after="240" w:before="0" w:beforeAutospacing="0" w:lineRule="auto"/>
        <w:ind w:left="1440" w:hanging="360"/>
        <w:rPr/>
      </w:pPr>
      <w:r w:rsidDel="00000000" w:rsidR="00000000" w:rsidRPr="00000000">
        <w:rPr>
          <w:b w:val="1"/>
          <w:rtl w:val="0"/>
        </w:rPr>
        <w:t xml:space="preserve">Access Restrictions</w:t>
      </w:r>
      <w:r w:rsidDel="00000000" w:rsidR="00000000" w:rsidRPr="00000000">
        <w:rPr>
          <w:rtl w:val="0"/>
        </w:rPr>
        <w:t xml:space="preserve"> – If a user is not subscribed, after 1 minute of viewing, the stream is blurred, audio is cut, and they are redirected.</w:t>
      </w:r>
    </w:p>
    <w:p w:rsidR="00000000" w:rsidDel="00000000" w:rsidP="00000000" w:rsidRDefault="00000000" w:rsidRPr="00000000" w14:paraId="00000046">
      <w:pPr>
        <w:pStyle w:val="Heading2"/>
        <w:keepNext w:val="0"/>
        <w:keepLines w:val="0"/>
        <w:spacing w:before="280" w:lineRule="auto"/>
        <w:ind w:firstLine="720"/>
        <w:rPr/>
      </w:pPr>
      <w:bookmarkStart w:colFirst="0" w:colLast="0" w:name="_9s5mho17xc95" w:id="12"/>
      <w:bookmarkEnd w:id="12"/>
      <w:r w:rsidDel="00000000" w:rsidR="00000000" w:rsidRPr="00000000">
        <w:rPr>
          <w:rtl w:val="0"/>
        </w:rPr>
        <w:t xml:space="preserve">5.2. Streamer Journey</w:t>
      </w:r>
    </w:p>
    <w:p w:rsidR="00000000" w:rsidDel="00000000" w:rsidP="00000000" w:rsidRDefault="00000000" w:rsidRPr="00000000" w14:paraId="00000047">
      <w:pPr>
        <w:numPr>
          <w:ilvl w:val="0"/>
          <w:numId w:val="8"/>
        </w:numPr>
        <w:spacing w:after="0" w:afterAutospacing="0" w:before="240" w:lineRule="auto"/>
        <w:ind w:left="1440" w:hanging="360"/>
        <w:rPr/>
      </w:pPr>
      <w:r w:rsidDel="00000000" w:rsidR="00000000" w:rsidRPr="00000000">
        <w:rPr>
          <w:b w:val="1"/>
          <w:rtl w:val="0"/>
        </w:rPr>
        <w:t xml:space="preserve">Streamer Login</w:t>
      </w:r>
      <w:r w:rsidDel="00000000" w:rsidR="00000000" w:rsidRPr="00000000">
        <w:rPr>
          <w:rtl w:val="0"/>
        </w:rPr>
        <w:t xml:space="preserve"> – Using a unique sub-domain email (e.g., </w:t>
      </w:r>
      <w:r w:rsidDel="00000000" w:rsidR="00000000" w:rsidRPr="00000000">
        <w:rPr>
          <w:rFonts w:ascii="Roboto Mono" w:cs="Roboto Mono" w:eastAsia="Roboto Mono" w:hAnsi="Roboto Mono"/>
          <w:rtl w:val="0"/>
        </w:rPr>
        <w:t xml:space="preserve">dwan.streamer@celebfit.com</w:t>
      </w:r>
      <w:r w:rsidDel="00000000" w:rsidR="00000000" w:rsidRPr="00000000">
        <w:rPr>
          <w:rtl w:val="0"/>
        </w:rPr>
        <w:t xml:space="preserve">).</w:t>
      </w:r>
    </w:p>
    <w:p w:rsidR="00000000" w:rsidDel="00000000" w:rsidP="00000000" w:rsidRDefault="00000000" w:rsidRPr="00000000" w14:paraId="00000048">
      <w:pPr>
        <w:numPr>
          <w:ilvl w:val="0"/>
          <w:numId w:val="8"/>
        </w:numPr>
        <w:spacing w:after="0" w:afterAutospacing="0" w:before="0" w:beforeAutospacing="0" w:lineRule="auto"/>
        <w:ind w:left="1440" w:hanging="360"/>
        <w:rPr/>
      </w:pPr>
      <w:r w:rsidDel="00000000" w:rsidR="00000000" w:rsidRPr="00000000">
        <w:rPr>
          <w:b w:val="1"/>
          <w:rtl w:val="0"/>
        </w:rPr>
        <w:t xml:space="preserve">Dashboard</w:t>
      </w:r>
      <w:r w:rsidDel="00000000" w:rsidR="00000000" w:rsidRPr="00000000">
        <w:rPr>
          <w:rtl w:val="0"/>
        </w:rPr>
        <w:t xml:space="preserve"> – Displays live view metrics, scheduling tools, chat moderation tools, and notifications for subscribed users.</w:t>
      </w:r>
    </w:p>
    <w:p w:rsidR="00000000" w:rsidDel="00000000" w:rsidP="00000000" w:rsidRDefault="00000000" w:rsidRPr="00000000" w14:paraId="00000049">
      <w:pPr>
        <w:numPr>
          <w:ilvl w:val="0"/>
          <w:numId w:val="8"/>
        </w:numPr>
        <w:spacing w:after="0" w:afterAutospacing="0" w:before="0" w:beforeAutospacing="0" w:lineRule="auto"/>
        <w:ind w:left="1440" w:hanging="360"/>
        <w:rPr/>
      </w:pPr>
      <w:r w:rsidDel="00000000" w:rsidR="00000000" w:rsidRPr="00000000">
        <w:rPr>
          <w:b w:val="1"/>
          <w:rtl w:val="0"/>
        </w:rPr>
        <w:t xml:space="preserve">Scheduling</w:t>
      </w:r>
      <w:r w:rsidDel="00000000" w:rsidR="00000000" w:rsidRPr="00000000">
        <w:rPr>
          <w:rtl w:val="0"/>
        </w:rPr>
        <w:t xml:space="preserve"> – Set the date/time for upcoming live sessions. Subscribed users receive a notification (email, possibly in-app).</w:t>
      </w:r>
    </w:p>
    <w:p w:rsidR="00000000" w:rsidDel="00000000" w:rsidP="00000000" w:rsidRDefault="00000000" w:rsidRPr="00000000" w14:paraId="0000004A">
      <w:pPr>
        <w:numPr>
          <w:ilvl w:val="0"/>
          <w:numId w:val="8"/>
        </w:numPr>
        <w:spacing w:after="0" w:afterAutospacing="0" w:before="0" w:beforeAutospacing="0" w:lineRule="auto"/>
        <w:ind w:left="1440" w:hanging="360"/>
        <w:rPr/>
      </w:pPr>
      <w:r w:rsidDel="00000000" w:rsidR="00000000" w:rsidRPr="00000000">
        <w:rPr>
          <w:b w:val="1"/>
          <w:rtl w:val="0"/>
        </w:rPr>
        <w:t xml:space="preserve">Live Streaming</w:t>
      </w:r>
      <w:r w:rsidDel="00000000" w:rsidR="00000000" w:rsidRPr="00000000">
        <w:rPr>
          <w:rtl w:val="0"/>
        </w:rPr>
        <w:t xml:space="preserve"> – Launch a Twilio live stream and see real-time chat (with moderation controls, polls, upvotes).</w:t>
      </w:r>
    </w:p>
    <w:p w:rsidR="00000000" w:rsidDel="00000000" w:rsidP="00000000" w:rsidRDefault="00000000" w:rsidRPr="00000000" w14:paraId="0000004B">
      <w:pPr>
        <w:numPr>
          <w:ilvl w:val="0"/>
          <w:numId w:val="8"/>
        </w:numPr>
        <w:spacing w:after="0" w:afterAutospacing="0" w:before="0" w:beforeAutospacing="0" w:lineRule="auto"/>
        <w:ind w:left="1440" w:hanging="360"/>
        <w:rPr/>
      </w:pPr>
      <w:r w:rsidDel="00000000" w:rsidR="00000000" w:rsidRPr="00000000">
        <w:rPr>
          <w:b w:val="1"/>
          <w:rtl w:val="0"/>
        </w:rPr>
        <w:t xml:space="preserve">Subscriber Management</w:t>
      </w:r>
      <w:r w:rsidDel="00000000" w:rsidR="00000000" w:rsidRPr="00000000">
        <w:rPr>
          <w:rtl w:val="0"/>
        </w:rPr>
        <w:t xml:space="preserve"> – Ability to see who is subscribed, possibly export or message subscribers.</w:t>
      </w:r>
    </w:p>
    <w:p w:rsidR="00000000" w:rsidDel="00000000" w:rsidP="00000000" w:rsidRDefault="00000000" w:rsidRPr="00000000" w14:paraId="0000004C">
      <w:pPr>
        <w:numPr>
          <w:ilvl w:val="0"/>
          <w:numId w:val="8"/>
        </w:numPr>
        <w:spacing w:after="240" w:before="0" w:beforeAutospacing="0" w:lineRule="auto"/>
        <w:ind w:left="1440" w:hanging="360"/>
        <w:rPr/>
      </w:pPr>
      <w:r w:rsidDel="00000000" w:rsidR="00000000" w:rsidRPr="00000000">
        <w:rPr>
          <w:b w:val="1"/>
          <w:rtl w:val="0"/>
        </w:rPr>
        <w:t xml:space="preserve">Moderation &amp; Engagement</w:t>
      </w:r>
      <w:r w:rsidDel="00000000" w:rsidR="00000000" w:rsidRPr="00000000">
        <w:rPr>
          <w:rtl w:val="0"/>
        </w:rPr>
        <w:t xml:space="preserve"> – Streamers or assigned moderators can ban/mute viewers, create polls, highlight comments, etc.</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1"/>
        <w:keepNext w:val="0"/>
        <w:keepLines w:val="0"/>
        <w:spacing w:after="80" w:lineRule="auto"/>
        <w:ind w:firstLine="720"/>
        <w:rPr/>
      </w:pPr>
      <w:bookmarkStart w:colFirst="0" w:colLast="0" w:name="_9znf973j75l" w:id="13"/>
      <w:bookmarkEnd w:id="13"/>
      <w:r w:rsidDel="00000000" w:rsidR="00000000" w:rsidRPr="00000000">
        <w:rPr>
          <w:rtl w:val="0"/>
        </w:rPr>
        <w:t xml:space="preserve">6. Functional Requirements</w:t>
      </w:r>
    </w:p>
    <w:p w:rsidR="00000000" w:rsidDel="00000000" w:rsidP="00000000" w:rsidRDefault="00000000" w:rsidRPr="00000000" w14:paraId="0000004F">
      <w:pPr>
        <w:pStyle w:val="Heading2"/>
        <w:keepNext w:val="0"/>
        <w:keepLines w:val="0"/>
        <w:numPr>
          <w:ilvl w:val="0"/>
          <w:numId w:val="13"/>
        </w:numPr>
        <w:spacing w:after="0" w:afterAutospacing="0" w:before="280" w:lineRule="auto"/>
        <w:ind w:left="1440" w:hanging="360"/>
        <w:rPr>
          <w:u w:val="none"/>
        </w:rPr>
      </w:pPr>
      <w:bookmarkStart w:colFirst="0" w:colLast="0" w:name="_iza79ga5u59j" w:id="14"/>
      <w:bookmarkEnd w:id="14"/>
      <w:r w:rsidDel="00000000" w:rsidR="00000000" w:rsidRPr="00000000">
        <w:rPr>
          <w:rtl w:val="0"/>
        </w:rPr>
        <w:t xml:space="preserve">6.1. Landing &amp; Subscription</w:t>
      </w:r>
    </w:p>
    <w:p w:rsidR="00000000" w:rsidDel="00000000" w:rsidP="00000000" w:rsidRDefault="00000000" w:rsidRPr="00000000" w14:paraId="00000050">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Landing Page Display</w:t>
      </w:r>
    </w:p>
    <w:p w:rsidR="00000000" w:rsidDel="00000000" w:rsidP="00000000" w:rsidRDefault="00000000" w:rsidRPr="00000000" w14:paraId="00000051">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FRD-L1</w:t>
      </w:r>
      <w:r w:rsidDel="00000000" w:rsidR="00000000" w:rsidRPr="00000000">
        <w:rPr>
          <w:rtl w:val="0"/>
        </w:rPr>
        <w:t xml:space="preserve">: The landing page shall display basic service information, including a high-level description of CelebFitLife, the streaming approach, and highlights of featured streamers.</w:t>
      </w:r>
    </w:p>
    <w:p w:rsidR="00000000" w:rsidDel="00000000" w:rsidP="00000000" w:rsidRDefault="00000000" w:rsidRPr="00000000" w14:paraId="00000052">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FRD-L2</w:t>
      </w:r>
      <w:r w:rsidDel="00000000" w:rsidR="00000000" w:rsidRPr="00000000">
        <w:rPr>
          <w:rtl w:val="0"/>
        </w:rPr>
        <w:t xml:space="preserve">: The landing page shall present 3 subscription tiers (e.g., 1-streamer, 3-streamers, unlimited) with corresponding prices (to be determined).</w:t>
      </w:r>
    </w:p>
    <w:p w:rsidR="00000000" w:rsidDel="00000000" w:rsidP="00000000" w:rsidRDefault="00000000" w:rsidRPr="00000000" w14:paraId="00000053">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FRD-L3</w:t>
      </w:r>
      <w:r w:rsidDel="00000000" w:rsidR="00000000" w:rsidRPr="00000000">
        <w:rPr>
          <w:rtl w:val="0"/>
        </w:rPr>
        <w:t xml:space="preserve">: A CTA button labeled “Join Workout” shall direct users to the Streaming page.</w:t>
      </w:r>
    </w:p>
    <w:p w:rsidR="00000000" w:rsidDel="00000000" w:rsidP="00000000" w:rsidRDefault="00000000" w:rsidRPr="00000000" w14:paraId="00000054">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Free Trial</w:t>
      </w:r>
    </w:p>
    <w:p w:rsidR="00000000" w:rsidDel="00000000" w:rsidP="00000000" w:rsidRDefault="00000000" w:rsidRPr="00000000" w14:paraId="00000055">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FRD-L4</w:t>
      </w:r>
      <w:r w:rsidDel="00000000" w:rsidR="00000000" w:rsidRPr="00000000">
        <w:rPr>
          <w:rtl w:val="0"/>
        </w:rPr>
        <w:t xml:space="preserve">: Upon registration, users receive a 1 workout free trial which grants access to 1 full stream session of a single streamer.</w:t>
      </w:r>
    </w:p>
    <w:p w:rsidR="00000000" w:rsidDel="00000000" w:rsidP="00000000" w:rsidRDefault="00000000" w:rsidRPr="00000000" w14:paraId="00000056">
      <w:pPr>
        <w:pStyle w:val="Heading2"/>
        <w:keepNext w:val="0"/>
        <w:keepLines w:val="0"/>
        <w:numPr>
          <w:ilvl w:val="0"/>
          <w:numId w:val="13"/>
        </w:numPr>
        <w:spacing w:after="0" w:afterAutospacing="0" w:before="0" w:beforeAutospacing="0" w:lineRule="auto"/>
        <w:ind w:left="1440" w:hanging="360"/>
        <w:rPr>
          <w:u w:val="none"/>
        </w:rPr>
      </w:pPr>
      <w:bookmarkStart w:colFirst="0" w:colLast="0" w:name="_bh5th9mcv7ry" w:id="15"/>
      <w:bookmarkEnd w:id="15"/>
      <w:r w:rsidDel="00000000" w:rsidR="00000000" w:rsidRPr="00000000">
        <w:rPr>
          <w:rtl w:val="0"/>
        </w:rPr>
        <w:t xml:space="preserve">6.2. Registration &amp; Authentication</w:t>
      </w:r>
    </w:p>
    <w:p w:rsidR="00000000" w:rsidDel="00000000" w:rsidP="00000000" w:rsidRDefault="00000000" w:rsidRPr="00000000" w14:paraId="00000057">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Sign-Up Flow</w:t>
      </w:r>
    </w:p>
    <w:p w:rsidR="00000000" w:rsidDel="00000000" w:rsidP="00000000" w:rsidRDefault="00000000" w:rsidRPr="00000000" w14:paraId="00000058">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FRD-A1</w:t>
      </w:r>
      <w:r w:rsidDel="00000000" w:rsidR="00000000" w:rsidRPr="00000000">
        <w:rPr>
          <w:rtl w:val="0"/>
        </w:rPr>
        <w:t xml:space="preserve">: Users shall enter their </w:t>
      </w:r>
      <w:r w:rsidDel="00000000" w:rsidR="00000000" w:rsidRPr="00000000">
        <w:rPr>
          <w:b w:val="1"/>
          <w:rtl w:val="0"/>
        </w:rPr>
        <w:t xml:space="preserve">Username, Email, Password, Phone Number, Country &amp; City, and Age</w:t>
      </w:r>
      <w:r w:rsidDel="00000000" w:rsidR="00000000" w:rsidRPr="00000000">
        <w:rPr>
          <w:rtl w:val="0"/>
        </w:rPr>
        <w:t xml:space="preserve"> during registration.</w:t>
      </w:r>
    </w:p>
    <w:p w:rsidR="00000000" w:rsidDel="00000000" w:rsidP="00000000" w:rsidRDefault="00000000" w:rsidRPr="00000000" w14:paraId="00000059">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FRD-A2</w:t>
      </w:r>
      <w:r w:rsidDel="00000000" w:rsidR="00000000" w:rsidRPr="00000000">
        <w:rPr>
          <w:rtl w:val="0"/>
        </w:rPr>
        <w:t xml:space="preserve">: Users must accept the Terms &amp; Conditions before proceeding.</w:t>
      </w:r>
    </w:p>
    <w:p w:rsidR="00000000" w:rsidDel="00000000" w:rsidP="00000000" w:rsidRDefault="00000000" w:rsidRPr="00000000" w14:paraId="0000005A">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FRD-A3</w:t>
      </w:r>
      <w:r w:rsidDel="00000000" w:rsidR="00000000" w:rsidRPr="00000000">
        <w:rPr>
          <w:rtl w:val="0"/>
        </w:rPr>
        <w:t xml:space="preserve">: If using Firebase Auth, the system shall store user credentials securely.</w:t>
      </w:r>
    </w:p>
    <w:p w:rsidR="00000000" w:rsidDel="00000000" w:rsidP="00000000" w:rsidRDefault="00000000" w:rsidRPr="00000000" w14:paraId="0000005B">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FRD-A4</w:t>
      </w:r>
      <w:r w:rsidDel="00000000" w:rsidR="00000000" w:rsidRPr="00000000">
        <w:rPr>
          <w:rtl w:val="0"/>
        </w:rPr>
        <w:t xml:space="preserve">: Upon registration, a user must confirm their email address (Firebase built-in or email link).</w:t>
      </w:r>
    </w:p>
    <w:p w:rsidR="00000000" w:rsidDel="00000000" w:rsidP="00000000" w:rsidRDefault="00000000" w:rsidRPr="00000000" w14:paraId="0000005C">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Login Methods</w:t>
      </w:r>
    </w:p>
    <w:p w:rsidR="00000000" w:rsidDel="00000000" w:rsidP="00000000" w:rsidRDefault="00000000" w:rsidRPr="00000000" w14:paraId="0000005D">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FRD-A5</w:t>
      </w:r>
      <w:r w:rsidDel="00000000" w:rsidR="00000000" w:rsidRPr="00000000">
        <w:rPr>
          <w:rtl w:val="0"/>
        </w:rPr>
        <w:t xml:space="preserve">: Users shall be able to log in via </w:t>
      </w:r>
      <w:r w:rsidDel="00000000" w:rsidR="00000000" w:rsidRPr="00000000">
        <w:rPr>
          <w:b w:val="1"/>
          <w:rtl w:val="0"/>
        </w:rPr>
        <w:t xml:space="preserve">email + password</w:t>
      </w:r>
      <w:r w:rsidDel="00000000" w:rsidR="00000000" w:rsidRPr="00000000">
        <w:rPr>
          <w:rtl w:val="0"/>
        </w:rPr>
        <w:t xml:space="preserve">, or </w:t>
      </w:r>
      <w:r w:rsidDel="00000000" w:rsidR="00000000" w:rsidRPr="00000000">
        <w:rPr>
          <w:b w:val="1"/>
          <w:rtl w:val="0"/>
        </w:rPr>
        <w:t xml:space="preserve">social logins</w:t>
      </w:r>
      <w:r w:rsidDel="00000000" w:rsidR="00000000" w:rsidRPr="00000000">
        <w:rPr>
          <w:rtl w:val="0"/>
        </w:rPr>
        <w:t xml:space="preserve"> (Google, Facebook).</w:t>
      </w:r>
    </w:p>
    <w:p w:rsidR="00000000" w:rsidDel="00000000" w:rsidP="00000000" w:rsidRDefault="00000000" w:rsidRPr="00000000" w14:paraId="0000005E">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FRD-A6</w:t>
      </w:r>
      <w:r w:rsidDel="00000000" w:rsidR="00000000" w:rsidRPr="00000000">
        <w:rPr>
          <w:rtl w:val="0"/>
        </w:rPr>
        <w:t xml:space="preserve">: An option to log in via </w:t>
      </w:r>
      <w:r w:rsidDel="00000000" w:rsidR="00000000" w:rsidRPr="00000000">
        <w:rPr>
          <w:b w:val="1"/>
          <w:rtl w:val="0"/>
        </w:rPr>
        <w:t xml:space="preserve">email link</w:t>
      </w:r>
      <w:r w:rsidDel="00000000" w:rsidR="00000000" w:rsidRPr="00000000">
        <w:rPr>
          <w:rtl w:val="0"/>
        </w:rPr>
        <w:t xml:space="preserve"> shall be provided (Firebase’s email link auth).</w:t>
      </w:r>
    </w:p>
    <w:p w:rsidR="00000000" w:rsidDel="00000000" w:rsidP="00000000" w:rsidRDefault="00000000" w:rsidRPr="00000000" w14:paraId="0000005F">
      <w:pPr>
        <w:numPr>
          <w:ilvl w:val="0"/>
          <w:numId w:val="13"/>
        </w:numPr>
        <w:spacing w:after="0" w:afterAutospacing="0" w:before="0" w:beforeAutospacing="0" w:lineRule="auto"/>
        <w:ind w:left="1440" w:hanging="360"/>
        <w:rPr>
          <w:u w:val="none"/>
        </w:rPr>
      </w:pPr>
      <w:r w:rsidDel="00000000" w:rsidR="00000000" w:rsidRPr="00000000">
        <w:rPr>
          <w:b w:val="1"/>
          <w:rtl w:val="0"/>
        </w:rPr>
        <w:t xml:space="preserve">Twilio Integration</w:t>
      </w:r>
      <w:r w:rsidDel="00000000" w:rsidR="00000000" w:rsidRPr="00000000">
        <w:rPr>
          <w:rtl w:val="0"/>
        </w:rPr>
        <w:t xml:space="preserve"> (Under the Hood)</w:t>
      </w:r>
    </w:p>
    <w:p w:rsidR="00000000" w:rsidDel="00000000" w:rsidP="00000000" w:rsidRDefault="00000000" w:rsidRPr="00000000" w14:paraId="00000060">
      <w:pPr>
        <w:numPr>
          <w:ilvl w:val="1"/>
          <w:numId w:val="13"/>
        </w:numPr>
        <w:spacing w:after="240" w:before="0" w:beforeAutospacing="0" w:lineRule="auto"/>
        <w:ind w:left="2160" w:hanging="360"/>
        <w:rPr>
          <w:u w:val="none"/>
        </w:rPr>
      </w:pPr>
      <w:r w:rsidDel="00000000" w:rsidR="00000000" w:rsidRPr="00000000">
        <w:rPr>
          <w:b w:val="1"/>
          <w:rtl w:val="0"/>
        </w:rPr>
        <w:t xml:space="preserve">FRD-A7</w:t>
      </w:r>
      <w:r w:rsidDel="00000000" w:rsidR="00000000" w:rsidRPr="00000000">
        <w:rPr>
          <w:rtl w:val="0"/>
        </w:rPr>
        <w:t xml:space="preserve">: For streaming access, the system shall verify the user’s subscription status before providing Twilio streaming tokens.</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pStyle w:val="Heading2"/>
        <w:keepNext w:val="0"/>
        <w:keepLines w:val="0"/>
        <w:numPr>
          <w:ilvl w:val="0"/>
          <w:numId w:val="13"/>
        </w:numPr>
        <w:spacing w:after="0" w:afterAutospacing="0" w:before="280" w:lineRule="auto"/>
        <w:ind w:left="1440" w:hanging="360"/>
        <w:rPr>
          <w:u w:val="none"/>
        </w:rPr>
      </w:pPr>
      <w:bookmarkStart w:colFirst="0" w:colLast="0" w:name="_68zs7ksz9yfm" w:id="16"/>
      <w:bookmarkEnd w:id="16"/>
      <w:r w:rsidDel="00000000" w:rsidR="00000000" w:rsidRPr="00000000">
        <w:rPr>
          <w:rtl w:val="0"/>
        </w:rPr>
        <w:t xml:space="preserve">6.3. Payment &amp; Subscription Management</w:t>
      </w:r>
    </w:p>
    <w:p w:rsidR="00000000" w:rsidDel="00000000" w:rsidP="00000000" w:rsidRDefault="00000000" w:rsidRPr="00000000" w14:paraId="00000063">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Payment Integration (Stripe)</w:t>
      </w:r>
    </w:p>
    <w:p w:rsidR="00000000" w:rsidDel="00000000" w:rsidP="00000000" w:rsidRDefault="00000000" w:rsidRPr="00000000" w14:paraId="00000064">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FRD-P1</w:t>
      </w:r>
      <w:r w:rsidDel="00000000" w:rsidR="00000000" w:rsidRPr="00000000">
        <w:rPr>
          <w:rtl w:val="0"/>
        </w:rPr>
        <w:t xml:space="preserve">: Users shall enter credit card details via a secure Stripe form after registration for the free trial.</w:t>
      </w:r>
    </w:p>
    <w:p w:rsidR="00000000" w:rsidDel="00000000" w:rsidP="00000000" w:rsidRDefault="00000000" w:rsidRPr="00000000" w14:paraId="00000065">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FRD-P2</w:t>
      </w:r>
      <w:r w:rsidDel="00000000" w:rsidR="00000000" w:rsidRPr="00000000">
        <w:rPr>
          <w:rtl w:val="0"/>
        </w:rPr>
        <w:t xml:space="preserve">: The system shall automatically </w:t>
      </w:r>
      <w:r w:rsidDel="00000000" w:rsidR="00000000" w:rsidRPr="00000000">
        <w:rPr>
          <w:b w:val="1"/>
          <w:rtl w:val="0"/>
        </w:rPr>
        <w:t xml:space="preserve">bill</w:t>
      </w:r>
      <w:r w:rsidDel="00000000" w:rsidR="00000000" w:rsidRPr="00000000">
        <w:rPr>
          <w:rtl w:val="0"/>
        </w:rPr>
        <w:t xml:space="preserve"> the user </w:t>
      </w:r>
      <w:ins w:author="Rueben Hewitt" w:id="0" w:date="2025-02-05T00:32:47Z">
        <w:r w:rsidDel="00000000" w:rsidR="00000000" w:rsidRPr="00000000">
          <w:rPr>
            <w:rtl w:val="0"/>
          </w:rPr>
          <w:t xml:space="preserve">1 day (next day EOD) </w:t>
        </w:r>
      </w:ins>
      <w:r w:rsidDel="00000000" w:rsidR="00000000" w:rsidRPr="00000000">
        <w:rPr>
          <w:rtl w:val="0"/>
        </w:rPr>
        <w:t xml:space="preserve">after the 1-</w:t>
      </w:r>
      <w:ins w:author="Rueben Hewitt" w:id="1" w:date="2025-02-05T00:31:14Z">
        <w:r w:rsidDel="00000000" w:rsidR="00000000" w:rsidRPr="00000000">
          <w:rPr>
            <w:rtl w:val="0"/>
          </w:rPr>
          <w:t xml:space="preserve">workout </w:t>
        </w:r>
      </w:ins>
      <w:del w:author="Rueben Hewitt" w:id="1" w:date="2025-02-05T00:31:14Z">
        <w:r w:rsidDel="00000000" w:rsidR="00000000" w:rsidRPr="00000000">
          <w:rPr>
            <w:rtl w:val="0"/>
          </w:rPr>
          <w:delText xml:space="preserve">day</w:delText>
        </w:r>
      </w:del>
      <w:r w:rsidDel="00000000" w:rsidR="00000000" w:rsidRPr="00000000">
        <w:rPr>
          <w:rtl w:val="0"/>
        </w:rPr>
        <w:t xml:space="preserve"> free trial, according to the selected subscription tier.</w:t>
      </w:r>
    </w:p>
    <w:p w:rsidR="00000000" w:rsidDel="00000000" w:rsidP="00000000" w:rsidRDefault="00000000" w:rsidRPr="00000000" w14:paraId="00000066">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FRD-P3</w:t>
      </w:r>
      <w:r w:rsidDel="00000000" w:rsidR="00000000" w:rsidRPr="00000000">
        <w:rPr>
          <w:rtl w:val="0"/>
        </w:rPr>
        <w:t xml:space="preserve">: Users can </w:t>
      </w:r>
      <w:r w:rsidDel="00000000" w:rsidR="00000000" w:rsidRPr="00000000">
        <w:rPr>
          <w:b w:val="1"/>
          <w:rtl w:val="0"/>
        </w:rPr>
        <w:t xml:space="preserve">cancel</w:t>
      </w:r>
      <w:r w:rsidDel="00000000" w:rsidR="00000000" w:rsidRPr="00000000">
        <w:rPr>
          <w:rtl w:val="0"/>
        </w:rPr>
        <w:t xml:space="preserve"> or </w:t>
      </w:r>
      <w:r w:rsidDel="00000000" w:rsidR="00000000" w:rsidRPr="00000000">
        <w:rPr>
          <w:b w:val="1"/>
          <w:rtl w:val="0"/>
        </w:rPr>
        <w:t xml:space="preserve">upgrade/downgrade</w:t>
      </w:r>
      <w:r w:rsidDel="00000000" w:rsidR="00000000" w:rsidRPr="00000000">
        <w:rPr>
          <w:rtl w:val="0"/>
        </w:rPr>
        <w:t xml:space="preserve"> their subscription(profile page).</w:t>
      </w:r>
    </w:p>
    <w:p w:rsidR="00000000" w:rsidDel="00000000" w:rsidP="00000000" w:rsidRDefault="00000000" w:rsidRPr="00000000" w14:paraId="00000067">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FRD-P4</w:t>
      </w:r>
      <w:r w:rsidDel="00000000" w:rsidR="00000000" w:rsidRPr="00000000">
        <w:rPr>
          <w:rtl w:val="0"/>
        </w:rPr>
        <w:t xml:space="preserve">: The system shall handle recurring payments monthly (or as determined by the business model).</w:t>
      </w:r>
    </w:p>
    <w:p w:rsidR="00000000" w:rsidDel="00000000" w:rsidP="00000000" w:rsidRDefault="00000000" w:rsidRPr="00000000" w14:paraId="00000068">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Subscription Packages</w:t>
      </w:r>
    </w:p>
    <w:p w:rsidR="00000000" w:rsidDel="00000000" w:rsidP="00000000" w:rsidRDefault="00000000" w:rsidRPr="00000000" w14:paraId="00000069">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FRD-P5</w:t>
      </w:r>
      <w:r w:rsidDel="00000000" w:rsidR="00000000" w:rsidRPr="00000000">
        <w:rPr>
          <w:rtl w:val="0"/>
        </w:rPr>
        <w:t xml:space="preserve">: Package #1: 1 streamer subscription.</w:t>
      </w:r>
    </w:p>
    <w:p w:rsidR="00000000" w:rsidDel="00000000" w:rsidP="00000000" w:rsidRDefault="00000000" w:rsidRPr="00000000" w14:paraId="0000006A">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FRD-P6</w:t>
      </w:r>
      <w:r w:rsidDel="00000000" w:rsidR="00000000" w:rsidRPr="00000000">
        <w:rPr>
          <w:rtl w:val="0"/>
        </w:rPr>
        <w:t xml:space="preserve">: Package #2: 3 streamers subscription.</w:t>
      </w:r>
    </w:p>
    <w:p w:rsidR="00000000" w:rsidDel="00000000" w:rsidP="00000000" w:rsidRDefault="00000000" w:rsidRPr="00000000" w14:paraId="0000006B">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FRD-P7</w:t>
      </w:r>
      <w:r w:rsidDel="00000000" w:rsidR="00000000" w:rsidRPr="00000000">
        <w:rPr>
          <w:rtl w:val="0"/>
        </w:rPr>
        <w:t xml:space="preserve">: Package #3: Unlimited streamers subscription.</w:t>
      </w:r>
    </w:p>
    <w:p w:rsidR="00000000" w:rsidDel="00000000" w:rsidP="00000000" w:rsidRDefault="00000000" w:rsidRPr="00000000" w14:paraId="0000006C">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Subscription Tracking</w:t>
      </w:r>
    </w:p>
    <w:p w:rsidR="00000000" w:rsidDel="00000000" w:rsidP="00000000" w:rsidRDefault="00000000" w:rsidRPr="00000000" w14:paraId="0000006D">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FRD-P8</w:t>
      </w:r>
      <w:r w:rsidDel="00000000" w:rsidR="00000000" w:rsidRPr="00000000">
        <w:rPr>
          <w:rtl w:val="0"/>
        </w:rPr>
        <w:t xml:space="preserve">: The system shall track how many streamers a user has subscribed to and prevent subscriptions to more streamers than allowed by their plan.</w:t>
      </w:r>
    </w:p>
    <w:p w:rsidR="00000000" w:rsidDel="00000000" w:rsidP="00000000" w:rsidRDefault="00000000" w:rsidRPr="00000000" w14:paraId="0000006E">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FRD-P9</w:t>
      </w:r>
      <w:r w:rsidDel="00000000" w:rsidR="00000000" w:rsidRPr="00000000">
        <w:rPr>
          <w:rtl w:val="0"/>
        </w:rPr>
        <w:t xml:space="preserve">: On the streaming page, users who are not subscribed to a chosen streamer should see a prompt to subscribe or use the 1-minute preview.</w:t>
      </w:r>
    </w:p>
    <w:p w:rsidR="00000000" w:rsidDel="00000000" w:rsidP="00000000" w:rsidRDefault="00000000" w:rsidRPr="00000000" w14:paraId="0000006F">
      <w:pPr>
        <w:pStyle w:val="Heading2"/>
        <w:keepNext w:val="0"/>
        <w:keepLines w:val="0"/>
        <w:numPr>
          <w:ilvl w:val="0"/>
          <w:numId w:val="13"/>
        </w:numPr>
        <w:spacing w:after="0" w:afterAutospacing="0" w:before="0" w:beforeAutospacing="0" w:lineRule="auto"/>
        <w:ind w:left="1440" w:hanging="360"/>
        <w:rPr>
          <w:u w:val="none"/>
        </w:rPr>
      </w:pPr>
      <w:bookmarkStart w:colFirst="0" w:colLast="0" w:name="_ceh3tcwxpvwz" w:id="17"/>
      <w:bookmarkEnd w:id="17"/>
      <w:r w:rsidDel="00000000" w:rsidR="00000000" w:rsidRPr="00000000">
        <w:rPr>
          <w:rtl w:val="0"/>
        </w:rPr>
        <w:t xml:space="preserve">6.4. Streaming &amp; Live Interaction</w:t>
      </w:r>
    </w:p>
    <w:p w:rsidR="00000000" w:rsidDel="00000000" w:rsidP="00000000" w:rsidRDefault="00000000" w:rsidRPr="00000000" w14:paraId="00000070">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Streaming Page Display</w:t>
      </w:r>
    </w:p>
    <w:p w:rsidR="00000000" w:rsidDel="00000000" w:rsidP="00000000" w:rsidRDefault="00000000" w:rsidRPr="00000000" w14:paraId="00000071">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FRD-S1</w:t>
      </w:r>
      <w:r w:rsidDel="00000000" w:rsidR="00000000" w:rsidRPr="00000000">
        <w:rPr>
          <w:rtl w:val="0"/>
        </w:rPr>
        <w:t xml:space="preserve">: If </w:t>
      </w:r>
      <w:r w:rsidDel="00000000" w:rsidR="00000000" w:rsidRPr="00000000">
        <w:rPr>
          <w:b w:val="1"/>
          <w:rtl w:val="0"/>
        </w:rPr>
        <w:t xml:space="preserve">not logged in</w:t>
      </w:r>
      <w:r w:rsidDel="00000000" w:rsidR="00000000" w:rsidRPr="00000000">
        <w:rPr>
          <w:rtl w:val="0"/>
        </w:rPr>
        <w:t xml:space="preserve">, a user sees a grid of streamer thumbnails with categories and a search bar.</w:t>
      </w:r>
    </w:p>
    <w:p w:rsidR="00000000" w:rsidDel="00000000" w:rsidP="00000000" w:rsidRDefault="00000000" w:rsidRPr="00000000" w14:paraId="00000072">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FRD-S2</w:t>
      </w:r>
      <w:r w:rsidDel="00000000" w:rsidR="00000000" w:rsidRPr="00000000">
        <w:rPr>
          <w:rtl w:val="0"/>
        </w:rPr>
        <w:t xml:space="preserve">: If </w:t>
      </w:r>
      <w:r w:rsidDel="00000000" w:rsidR="00000000" w:rsidRPr="00000000">
        <w:rPr>
          <w:b w:val="1"/>
          <w:rtl w:val="0"/>
        </w:rPr>
        <w:t xml:space="preserve">logged in</w:t>
      </w:r>
      <w:r w:rsidDel="00000000" w:rsidR="00000000" w:rsidRPr="00000000">
        <w:rPr>
          <w:rtl w:val="0"/>
        </w:rPr>
        <w:t xml:space="preserve">, a user sees the same grid plus a </w:t>
      </w:r>
      <w:r w:rsidDel="00000000" w:rsidR="00000000" w:rsidRPr="00000000">
        <w:rPr>
          <w:b w:val="1"/>
          <w:rtl w:val="0"/>
        </w:rPr>
        <w:t xml:space="preserve">slider</w:t>
      </w:r>
      <w:r w:rsidDel="00000000" w:rsidR="00000000" w:rsidRPr="00000000">
        <w:rPr>
          <w:rtl w:val="0"/>
        </w:rPr>
        <w:t xml:space="preserve"> (like Twitch) of recommended or subscribed streamers.</w:t>
      </w:r>
    </w:p>
    <w:p w:rsidR="00000000" w:rsidDel="00000000" w:rsidP="00000000" w:rsidRDefault="00000000" w:rsidRPr="00000000" w14:paraId="00000073">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Stream Access</w:t>
      </w:r>
    </w:p>
    <w:p w:rsidR="00000000" w:rsidDel="00000000" w:rsidP="00000000" w:rsidRDefault="00000000" w:rsidRPr="00000000" w14:paraId="00000074">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FRD-S3</w:t>
      </w:r>
      <w:r w:rsidDel="00000000" w:rsidR="00000000" w:rsidRPr="00000000">
        <w:rPr>
          <w:rtl w:val="0"/>
        </w:rPr>
        <w:t xml:space="preserve">: A non-subscribed user can watch a streamer’s live session for </w:t>
      </w:r>
      <w:r w:rsidDel="00000000" w:rsidR="00000000" w:rsidRPr="00000000">
        <w:rPr>
          <w:b w:val="1"/>
          <w:rtl w:val="0"/>
        </w:rPr>
        <w:t xml:space="preserve">1 minute</w:t>
      </w:r>
      <w:r w:rsidDel="00000000" w:rsidR="00000000" w:rsidRPr="00000000">
        <w:rPr>
          <w:rtl w:val="0"/>
        </w:rPr>
        <w:t xml:space="preserve"> (once per month per streamer).</w:t>
      </w:r>
    </w:p>
    <w:p w:rsidR="00000000" w:rsidDel="00000000" w:rsidP="00000000" w:rsidRDefault="00000000" w:rsidRPr="00000000" w14:paraId="00000075">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FRD-S4</w:t>
      </w:r>
      <w:r w:rsidDel="00000000" w:rsidR="00000000" w:rsidRPr="00000000">
        <w:rPr>
          <w:rtl w:val="0"/>
        </w:rPr>
        <w:t xml:space="preserve">: A </w:t>
      </w:r>
      <w:r w:rsidDel="00000000" w:rsidR="00000000" w:rsidRPr="00000000">
        <w:rPr>
          <w:b w:val="1"/>
          <w:rtl w:val="0"/>
        </w:rPr>
        <w:t xml:space="preserve">countdown timer</w:t>
      </w:r>
      <w:r w:rsidDel="00000000" w:rsidR="00000000" w:rsidRPr="00000000">
        <w:rPr>
          <w:rtl w:val="0"/>
        </w:rPr>
        <w:t xml:space="preserve"> (bottom-left corner) shows the remaining free preview time.</w:t>
      </w:r>
    </w:p>
    <w:p w:rsidR="00000000" w:rsidDel="00000000" w:rsidP="00000000" w:rsidRDefault="00000000" w:rsidRPr="00000000" w14:paraId="00000076">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FRD-S5</w:t>
      </w:r>
      <w:r w:rsidDel="00000000" w:rsidR="00000000" w:rsidRPr="00000000">
        <w:rPr>
          <w:rtl w:val="0"/>
        </w:rPr>
        <w:t xml:space="preserve">: At 5 seconds remaining, a modal appears notifying the user that their free preview is ending.</w:t>
      </w:r>
    </w:p>
    <w:p w:rsidR="00000000" w:rsidDel="00000000" w:rsidP="00000000" w:rsidRDefault="00000000" w:rsidRPr="00000000" w14:paraId="00000077">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FRD-S6</w:t>
      </w:r>
      <w:r w:rsidDel="00000000" w:rsidR="00000000" w:rsidRPr="00000000">
        <w:rPr>
          <w:rtl w:val="0"/>
        </w:rPr>
        <w:t xml:space="preserve">: After the timer hits 0, the background is blurred, the audio is cut, and the modal blocks further access (with a CTA to subscribe or close).</w:t>
      </w:r>
    </w:p>
    <w:p w:rsidR="00000000" w:rsidDel="00000000" w:rsidP="00000000" w:rsidRDefault="00000000" w:rsidRPr="00000000" w14:paraId="00000078">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Device/IP Tracking</w:t>
      </w:r>
    </w:p>
    <w:p w:rsidR="00000000" w:rsidDel="00000000" w:rsidP="00000000" w:rsidRDefault="00000000" w:rsidRPr="00000000" w14:paraId="00000079">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FRD-S7</w:t>
      </w:r>
      <w:r w:rsidDel="00000000" w:rsidR="00000000" w:rsidRPr="00000000">
        <w:rPr>
          <w:rtl w:val="0"/>
        </w:rPr>
        <w:t xml:space="preserve">: The system shall track the user’s IP (and possibly other device/browser fingerprints) to ensure they cannot repeatedly gain free access via VPN or incognito.</w:t>
      </w:r>
    </w:p>
    <w:p w:rsidR="00000000" w:rsidDel="00000000" w:rsidP="00000000" w:rsidRDefault="00000000" w:rsidRPr="00000000" w14:paraId="0000007A">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FRD-S8</w:t>
      </w:r>
      <w:r w:rsidDel="00000000" w:rsidR="00000000" w:rsidRPr="00000000">
        <w:rPr>
          <w:rtl w:val="0"/>
        </w:rPr>
        <w:t xml:space="preserve">: Restrict free previews to once per streamer per month, for both non-logged-in and logged-in users who aren’t subscribed to that streamer.</w:t>
      </w:r>
    </w:p>
    <w:p w:rsidR="00000000" w:rsidDel="00000000" w:rsidP="00000000" w:rsidRDefault="00000000" w:rsidRPr="00000000" w14:paraId="0000007B">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Chat, Polls, Reactions</w:t>
      </w:r>
    </w:p>
    <w:p w:rsidR="00000000" w:rsidDel="00000000" w:rsidP="00000000" w:rsidRDefault="00000000" w:rsidRPr="00000000" w14:paraId="0000007C">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FRD-S9</w:t>
      </w:r>
      <w:r w:rsidDel="00000000" w:rsidR="00000000" w:rsidRPr="00000000">
        <w:rPr>
          <w:rtl w:val="0"/>
        </w:rPr>
        <w:t xml:space="preserve">: Logged-in users can join the chat. Chat messages appear in real time.</w:t>
      </w:r>
    </w:p>
    <w:p w:rsidR="00000000" w:rsidDel="00000000" w:rsidP="00000000" w:rsidRDefault="00000000" w:rsidRPr="00000000" w14:paraId="0000007D">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FRD-S10</w:t>
      </w:r>
      <w:r w:rsidDel="00000000" w:rsidR="00000000" w:rsidRPr="00000000">
        <w:rPr>
          <w:rtl w:val="0"/>
        </w:rPr>
        <w:t xml:space="preserve">: Streamer or mod can create </w:t>
      </w:r>
      <w:r w:rsidDel="00000000" w:rsidR="00000000" w:rsidRPr="00000000">
        <w:rPr>
          <w:b w:val="1"/>
          <w:rtl w:val="0"/>
        </w:rPr>
        <w:t xml:space="preserve">polls</w:t>
      </w:r>
      <w:r w:rsidDel="00000000" w:rsidR="00000000" w:rsidRPr="00000000">
        <w:rPr>
          <w:rtl w:val="0"/>
        </w:rPr>
        <w:t xml:space="preserve">; users can vote once. Results appear after the poll ends.</w:t>
      </w:r>
    </w:p>
    <w:p w:rsidR="00000000" w:rsidDel="00000000" w:rsidP="00000000" w:rsidRDefault="00000000" w:rsidRPr="00000000" w14:paraId="0000007E">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FRD-S11</w:t>
      </w:r>
      <w:r w:rsidDel="00000000" w:rsidR="00000000" w:rsidRPr="00000000">
        <w:rPr>
          <w:rtl w:val="0"/>
        </w:rPr>
        <w:t xml:space="preserve">: Reactions (e.g., emojis, quick “upvote”) are displayed in real-time in the chat window or overlay.</w:t>
      </w:r>
    </w:p>
    <w:p w:rsidR="00000000" w:rsidDel="00000000" w:rsidP="00000000" w:rsidRDefault="00000000" w:rsidRPr="00000000" w14:paraId="0000007F">
      <w:pPr>
        <w:pStyle w:val="Heading2"/>
        <w:keepNext w:val="0"/>
        <w:keepLines w:val="0"/>
        <w:numPr>
          <w:ilvl w:val="0"/>
          <w:numId w:val="13"/>
        </w:numPr>
        <w:spacing w:after="0" w:afterAutospacing="0" w:before="0" w:beforeAutospacing="0" w:lineRule="auto"/>
        <w:ind w:left="1440" w:hanging="360"/>
        <w:rPr>
          <w:u w:val="none"/>
        </w:rPr>
      </w:pPr>
      <w:bookmarkStart w:colFirst="0" w:colLast="0" w:name="_yct5n6t5kyqo" w:id="18"/>
      <w:bookmarkEnd w:id="18"/>
      <w:r w:rsidDel="00000000" w:rsidR="00000000" w:rsidRPr="00000000">
        <w:rPr>
          <w:rtl w:val="0"/>
        </w:rPr>
        <w:t xml:space="preserve">6.5. Moderation &amp; Access Control</w:t>
      </w:r>
    </w:p>
    <w:p w:rsidR="00000000" w:rsidDel="00000000" w:rsidP="00000000" w:rsidRDefault="00000000" w:rsidRPr="00000000" w14:paraId="00000080">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Moderation Roles</w:t>
      </w:r>
    </w:p>
    <w:p w:rsidR="00000000" w:rsidDel="00000000" w:rsidP="00000000" w:rsidRDefault="00000000" w:rsidRPr="00000000" w14:paraId="00000081">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FRD-M1</w:t>
      </w:r>
      <w:r w:rsidDel="00000000" w:rsidR="00000000" w:rsidRPr="00000000">
        <w:rPr>
          <w:rtl w:val="0"/>
        </w:rPr>
        <w:t xml:space="preserve">: Each streamer can assign </w:t>
      </w:r>
      <w:r w:rsidDel="00000000" w:rsidR="00000000" w:rsidRPr="00000000">
        <w:rPr>
          <w:b w:val="1"/>
          <w:rtl w:val="0"/>
        </w:rPr>
        <w:t xml:space="preserve">Moderators</w:t>
      </w:r>
      <w:r w:rsidDel="00000000" w:rsidR="00000000" w:rsidRPr="00000000">
        <w:rPr>
          <w:rtl w:val="0"/>
        </w:rPr>
        <w:t xml:space="preserve">. Moderators can </w:t>
      </w:r>
      <w:r w:rsidDel="00000000" w:rsidR="00000000" w:rsidRPr="00000000">
        <w:rPr>
          <w:b w:val="1"/>
          <w:rtl w:val="0"/>
        </w:rPr>
        <w:t xml:space="preserve">mute</w:t>
      </w:r>
      <w:r w:rsidDel="00000000" w:rsidR="00000000" w:rsidRPr="00000000">
        <w:rPr>
          <w:rtl w:val="0"/>
        </w:rPr>
        <w:t xml:space="preserve"> or </w:t>
      </w:r>
      <w:r w:rsidDel="00000000" w:rsidR="00000000" w:rsidRPr="00000000">
        <w:rPr>
          <w:b w:val="1"/>
          <w:rtl w:val="0"/>
        </w:rPr>
        <w:t xml:space="preserve">ban</w:t>
      </w:r>
      <w:r w:rsidDel="00000000" w:rsidR="00000000" w:rsidRPr="00000000">
        <w:rPr>
          <w:rtl w:val="0"/>
        </w:rPr>
        <w:t xml:space="preserve"> users in the chat.</w:t>
      </w:r>
    </w:p>
    <w:p w:rsidR="00000000" w:rsidDel="00000000" w:rsidP="00000000" w:rsidRDefault="00000000" w:rsidRPr="00000000" w14:paraId="00000082">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FRD-M2</w:t>
      </w:r>
      <w:r w:rsidDel="00000000" w:rsidR="00000000" w:rsidRPr="00000000">
        <w:rPr>
          <w:rtl w:val="0"/>
        </w:rPr>
        <w:t xml:space="preserve">: A streamer can remove or add moderators from the Dashboard.</w:t>
      </w:r>
    </w:p>
    <w:p w:rsidR="00000000" w:rsidDel="00000000" w:rsidP="00000000" w:rsidRDefault="00000000" w:rsidRPr="00000000" w14:paraId="00000083">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Ban &amp; Mute Functionalities</w:t>
      </w:r>
    </w:p>
    <w:p w:rsidR="00000000" w:rsidDel="00000000" w:rsidP="00000000" w:rsidRDefault="00000000" w:rsidRPr="00000000" w14:paraId="00000084">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FRD-M3</w:t>
      </w:r>
      <w:r w:rsidDel="00000000" w:rsidR="00000000" w:rsidRPr="00000000">
        <w:rPr>
          <w:rtl w:val="0"/>
        </w:rPr>
        <w:t xml:space="preserve">: If a user is banned, they cannot send chat messages in that stream or any future streams by that streamer.</w:t>
      </w:r>
    </w:p>
    <w:p w:rsidR="00000000" w:rsidDel="00000000" w:rsidP="00000000" w:rsidRDefault="00000000" w:rsidRPr="00000000" w14:paraId="00000085">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FRD-M4</w:t>
      </w:r>
      <w:r w:rsidDel="00000000" w:rsidR="00000000" w:rsidRPr="00000000">
        <w:rPr>
          <w:rtl w:val="0"/>
        </w:rPr>
        <w:t xml:space="preserve">: Mutes are temporary. The user’s chat messages are hidden for </w:t>
      </w:r>
      <w:ins w:author="Rueben Hewitt" w:id="2" w:date="2025-02-05T00:48:09Z">
        <w:r w:rsidDel="00000000" w:rsidR="00000000" w:rsidRPr="00000000">
          <w:rPr>
            <w:rtl w:val="0"/>
          </w:rPr>
          <w:t xml:space="preserve">the rest of the workout.</w:t>
        </w:r>
      </w:ins>
      <w:del w:author="Rueben Hewitt" w:id="2" w:date="2025-02-05T00:48:09Z">
        <w:r w:rsidDel="00000000" w:rsidR="00000000" w:rsidRPr="00000000">
          <w:rPr>
            <w:rtl w:val="0"/>
          </w:rPr>
          <w:delText xml:space="preserve">a specified duration.</w:delText>
        </w:r>
      </w:del>
      <w:r w:rsidDel="00000000" w:rsidR="00000000" w:rsidRPr="00000000">
        <w:rPr>
          <w:rtl w:val="0"/>
        </w:rPr>
      </w:r>
    </w:p>
    <w:p w:rsidR="00000000" w:rsidDel="00000000" w:rsidP="00000000" w:rsidRDefault="00000000" w:rsidRPr="00000000" w14:paraId="00000086">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Reporting</w:t>
      </w:r>
    </w:p>
    <w:p w:rsidR="00000000" w:rsidDel="00000000" w:rsidP="00000000" w:rsidRDefault="00000000" w:rsidRPr="00000000" w14:paraId="00000087">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FRD-M5</w:t>
      </w:r>
      <w:r w:rsidDel="00000000" w:rsidR="00000000" w:rsidRPr="00000000">
        <w:rPr>
          <w:rtl w:val="0"/>
        </w:rPr>
        <w:t xml:space="preserve">: (Optional initial feature) Users or mods can report malicious chat activity. This can be escalated to an admin interface in the future.</w:t>
      </w:r>
    </w:p>
    <w:p w:rsidR="00000000" w:rsidDel="00000000" w:rsidP="00000000" w:rsidRDefault="00000000" w:rsidRPr="00000000" w14:paraId="00000088">
      <w:pPr>
        <w:pStyle w:val="Heading2"/>
        <w:keepNext w:val="0"/>
        <w:keepLines w:val="0"/>
        <w:numPr>
          <w:ilvl w:val="0"/>
          <w:numId w:val="13"/>
        </w:numPr>
        <w:spacing w:after="0" w:afterAutospacing="0" w:before="0" w:beforeAutospacing="0" w:lineRule="auto"/>
        <w:ind w:left="1440" w:hanging="360"/>
        <w:rPr>
          <w:u w:val="none"/>
        </w:rPr>
      </w:pPr>
      <w:bookmarkStart w:colFirst="0" w:colLast="0" w:name="_l5vl7rupv25v" w:id="19"/>
      <w:bookmarkEnd w:id="19"/>
      <w:r w:rsidDel="00000000" w:rsidR="00000000" w:rsidRPr="00000000">
        <w:rPr>
          <w:rtl w:val="0"/>
        </w:rPr>
        <w:t xml:space="preserve">6.6. Notifications &amp; Scheduling</w:t>
      </w:r>
    </w:p>
    <w:p w:rsidR="00000000" w:rsidDel="00000000" w:rsidP="00000000" w:rsidRDefault="00000000" w:rsidRPr="00000000" w14:paraId="00000089">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Streamer Scheduling</w:t>
      </w:r>
    </w:p>
    <w:p w:rsidR="00000000" w:rsidDel="00000000" w:rsidP="00000000" w:rsidRDefault="00000000" w:rsidRPr="00000000" w14:paraId="0000008A">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FRD-N1</w:t>
      </w:r>
      <w:r w:rsidDel="00000000" w:rsidR="00000000" w:rsidRPr="00000000">
        <w:rPr>
          <w:rtl w:val="0"/>
        </w:rPr>
        <w:t xml:space="preserve">: Streamers can set specific dates/times for upcoming live sessions from the dashboard.</w:t>
      </w:r>
    </w:p>
    <w:p w:rsidR="00000000" w:rsidDel="00000000" w:rsidP="00000000" w:rsidRDefault="00000000" w:rsidRPr="00000000" w14:paraId="0000008B">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FRD-N2</w:t>
      </w:r>
      <w:r w:rsidDel="00000000" w:rsidR="00000000" w:rsidRPr="00000000">
        <w:rPr>
          <w:rtl w:val="0"/>
        </w:rPr>
        <w:t xml:space="preserve">: The system shall display upcoming streams in the user’s subscribed streamer list or slider.</w:t>
      </w:r>
    </w:p>
    <w:p w:rsidR="00000000" w:rsidDel="00000000" w:rsidP="00000000" w:rsidRDefault="00000000" w:rsidRPr="00000000" w14:paraId="0000008C">
      <w:pPr>
        <w:numPr>
          <w:ilvl w:val="0"/>
          <w:numId w:val="13"/>
        </w:numPr>
        <w:spacing w:after="0" w:afterAutospacing="0" w:before="0" w:beforeAutospacing="0" w:lineRule="auto"/>
        <w:ind w:left="1440" w:hanging="360"/>
        <w:rPr>
          <w:b w:val="1"/>
          <w:u w:val="none"/>
        </w:rPr>
      </w:pPr>
      <w:r w:rsidDel="00000000" w:rsidR="00000000" w:rsidRPr="00000000">
        <w:rPr>
          <w:b w:val="1"/>
          <w:rtl w:val="0"/>
        </w:rPr>
        <w:t xml:space="preserve">Email Notifications</w:t>
      </w:r>
    </w:p>
    <w:p w:rsidR="00000000" w:rsidDel="00000000" w:rsidP="00000000" w:rsidRDefault="00000000" w:rsidRPr="00000000" w14:paraId="0000008D">
      <w:pPr>
        <w:numPr>
          <w:ilvl w:val="1"/>
          <w:numId w:val="13"/>
        </w:numPr>
        <w:spacing w:after="0" w:afterAutospacing="0" w:before="0" w:beforeAutospacing="0" w:lineRule="auto"/>
        <w:ind w:left="2160" w:hanging="360"/>
        <w:rPr>
          <w:u w:val="none"/>
        </w:rPr>
      </w:pPr>
      <w:r w:rsidDel="00000000" w:rsidR="00000000" w:rsidRPr="00000000">
        <w:rPr>
          <w:b w:val="1"/>
          <w:rtl w:val="0"/>
        </w:rPr>
        <w:t xml:space="preserve">FRD-N3</w:t>
      </w:r>
      <w:r w:rsidDel="00000000" w:rsidR="00000000" w:rsidRPr="00000000">
        <w:rPr>
          <w:rtl w:val="0"/>
        </w:rPr>
        <w:t xml:space="preserve">: Subscribed users receive an </w:t>
      </w:r>
      <w:r w:rsidDel="00000000" w:rsidR="00000000" w:rsidRPr="00000000">
        <w:rPr>
          <w:b w:val="1"/>
          <w:rtl w:val="0"/>
        </w:rPr>
        <w:t xml:space="preserve">email notification</w:t>
      </w:r>
      <w:r w:rsidDel="00000000" w:rsidR="00000000" w:rsidRPr="00000000">
        <w:rPr>
          <w:rtl w:val="0"/>
        </w:rPr>
        <w:t xml:space="preserve"> (via Firebase or Email.js) when their chosen streamer goes live or schedules a new session.</w:t>
      </w:r>
    </w:p>
    <w:p w:rsidR="00000000" w:rsidDel="00000000" w:rsidP="00000000" w:rsidRDefault="00000000" w:rsidRPr="00000000" w14:paraId="0000008E">
      <w:pPr>
        <w:numPr>
          <w:ilvl w:val="1"/>
          <w:numId w:val="13"/>
        </w:numPr>
        <w:spacing w:after="240" w:before="0" w:beforeAutospacing="0" w:lineRule="auto"/>
        <w:ind w:left="2160" w:hanging="360"/>
        <w:rPr>
          <w:u w:val="none"/>
        </w:rPr>
      </w:pPr>
      <w:r w:rsidDel="00000000" w:rsidR="00000000" w:rsidRPr="00000000">
        <w:rPr>
          <w:b w:val="1"/>
          <w:rtl w:val="0"/>
        </w:rPr>
        <w:t xml:space="preserve">FRD-N4</w:t>
      </w:r>
      <w:r w:rsidDel="00000000" w:rsidR="00000000" w:rsidRPr="00000000">
        <w:rPr>
          <w:rtl w:val="0"/>
        </w:rPr>
        <w:t xml:space="preserve">: Streamers can also send push notifications or email announcements to subscribers (e.g., “Workout delayed by 30 minutes”).</w:t>
      </w:r>
    </w:p>
    <w:p w:rsidR="00000000" w:rsidDel="00000000" w:rsidP="00000000" w:rsidRDefault="00000000" w:rsidRPr="00000000" w14:paraId="0000008F">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ind w:left="720" w:firstLine="0"/>
        <w:rPr>
          <w:sz w:val="34"/>
          <w:szCs w:val="34"/>
        </w:rPr>
      </w:pPr>
      <w:bookmarkStart w:colFirst="0" w:colLast="0" w:name="_7jwt4gxy3bkb" w:id="20"/>
      <w:bookmarkEnd w:id="20"/>
      <w:r w:rsidDel="00000000" w:rsidR="00000000" w:rsidRPr="00000000">
        <w:rPr>
          <w:rtl w:val="0"/>
        </w:rPr>
      </w:r>
    </w:p>
    <w:p w:rsidR="00000000" w:rsidDel="00000000" w:rsidP="00000000" w:rsidRDefault="00000000" w:rsidRPr="00000000" w14:paraId="00000091">
      <w:pPr>
        <w:pStyle w:val="Heading2"/>
        <w:keepNext w:val="0"/>
        <w:keepLines w:val="0"/>
        <w:spacing w:after="80" w:lineRule="auto"/>
        <w:ind w:left="720" w:firstLine="0"/>
        <w:rPr>
          <w:sz w:val="34"/>
          <w:szCs w:val="34"/>
        </w:rPr>
      </w:pPr>
      <w:bookmarkStart w:colFirst="0" w:colLast="0" w:name="_339urcehobwt" w:id="21"/>
      <w:bookmarkEnd w:id="21"/>
      <w:r w:rsidDel="00000000" w:rsidR="00000000" w:rsidRPr="00000000">
        <w:rPr>
          <w:rtl w:val="0"/>
        </w:rPr>
      </w:r>
    </w:p>
    <w:p w:rsidR="00000000" w:rsidDel="00000000" w:rsidP="00000000" w:rsidRDefault="00000000" w:rsidRPr="00000000" w14:paraId="00000092">
      <w:pPr>
        <w:pStyle w:val="Heading2"/>
        <w:keepNext w:val="0"/>
        <w:keepLines w:val="0"/>
        <w:spacing w:after="80" w:lineRule="auto"/>
        <w:ind w:left="720" w:firstLine="0"/>
        <w:rPr>
          <w:sz w:val="34"/>
          <w:szCs w:val="34"/>
        </w:rPr>
      </w:pPr>
      <w:bookmarkStart w:colFirst="0" w:colLast="0" w:name="_kdy1awjg09l4" w:id="22"/>
      <w:bookmarkEnd w:id="22"/>
      <w:r w:rsidDel="00000000" w:rsidR="00000000" w:rsidRPr="00000000">
        <w:rPr>
          <w:rtl w:val="0"/>
        </w:rPr>
      </w:r>
    </w:p>
    <w:p w:rsidR="00000000" w:rsidDel="00000000" w:rsidP="00000000" w:rsidRDefault="00000000" w:rsidRPr="00000000" w14:paraId="00000093">
      <w:pPr>
        <w:pStyle w:val="Heading2"/>
        <w:keepNext w:val="0"/>
        <w:keepLines w:val="0"/>
        <w:spacing w:after="80" w:lineRule="auto"/>
        <w:ind w:left="720" w:firstLine="0"/>
        <w:rPr>
          <w:sz w:val="34"/>
          <w:szCs w:val="34"/>
        </w:rPr>
      </w:pPr>
      <w:bookmarkStart w:colFirst="0" w:colLast="0" w:name="_pof95gz2gx9j" w:id="23"/>
      <w:bookmarkEnd w:id="23"/>
      <w:r w:rsidDel="00000000" w:rsidR="00000000" w:rsidRPr="00000000">
        <w:rPr>
          <w:sz w:val="34"/>
          <w:szCs w:val="34"/>
          <w:rtl w:val="0"/>
        </w:rPr>
        <w:t xml:space="preserve">7</w:t>
      </w:r>
      <w:r w:rsidDel="00000000" w:rsidR="00000000" w:rsidRPr="00000000">
        <w:rPr>
          <w:sz w:val="34"/>
          <w:szCs w:val="34"/>
          <w:rtl w:val="0"/>
        </w:rPr>
        <w:t xml:space="preserve">. Non-Functional Requirements (High-Level)</w:t>
      </w:r>
    </w:p>
    <w:p w:rsidR="00000000" w:rsidDel="00000000" w:rsidP="00000000" w:rsidRDefault="00000000" w:rsidRPr="00000000" w14:paraId="00000094">
      <w:pPr>
        <w:numPr>
          <w:ilvl w:val="0"/>
          <w:numId w:val="11"/>
        </w:numPr>
        <w:spacing w:after="0" w:afterAutospacing="0" w:before="240" w:lineRule="auto"/>
        <w:ind w:left="1440" w:hanging="360"/>
        <w:rPr/>
      </w:pPr>
      <w:r w:rsidDel="00000000" w:rsidR="00000000" w:rsidRPr="00000000">
        <w:rPr>
          <w:b w:val="1"/>
          <w:rtl w:val="0"/>
        </w:rPr>
        <w:t xml:space="preserve">Scalability</w:t>
      </w:r>
      <w:r w:rsidDel="00000000" w:rsidR="00000000" w:rsidRPr="00000000">
        <w:rPr>
          <w:rtl w:val="0"/>
        </w:rPr>
        <w:t xml:space="preserve">: Must handle up to 1,000 users per celebrity in the first year, with more expansions in year two.</w:t>
      </w:r>
    </w:p>
    <w:p w:rsidR="00000000" w:rsidDel="00000000" w:rsidP="00000000" w:rsidRDefault="00000000" w:rsidRPr="00000000" w14:paraId="00000095">
      <w:pPr>
        <w:numPr>
          <w:ilvl w:val="0"/>
          <w:numId w:val="11"/>
        </w:numPr>
        <w:spacing w:after="0" w:afterAutospacing="0" w:before="0" w:beforeAutospacing="0" w:lineRule="auto"/>
        <w:ind w:left="1440" w:hanging="360"/>
        <w:rPr/>
      </w:pPr>
      <w:r w:rsidDel="00000000" w:rsidR="00000000" w:rsidRPr="00000000">
        <w:rPr>
          <w:b w:val="1"/>
          <w:rtl w:val="0"/>
        </w:rPr>
        <w:t xml:space="preserve">Reliability</w:t>
      </w:r>
      <w:r w:rsidDel="00000000" w:rsidR="00000000" w:rsidRPr="00000000">
        <w:rPr>
          <w:rtl w:val="0"/>
        </w:rPr>
        <w:t xml:space="preserve">: High uptime for live streaming. Twilio integration must handle concurrent streams and chat sessions.</w:t>
      </w:r>
    </w:p>
    <w:p w:rsidR="00000000" w:rsidDel="00000000" w:rsidP="00000000" w:rsidRDefault="00000000" w:rsidRPr="00000000" w14:paraId="00000096">
      <w:pPr>
        <w:numPr>
          <w:ilvl w:val="0"/>
          <w:numId w:val="11"/>
        </w:numPr>
        <w:spacing w:after="0" w:afterAutospacing="0" w:before="0" w:beforeAutospacing="0" w:lineRule="auto"/>
        <w:ind w:left="1440" w:hanging="360"/>
        <w:rPr/>
      </w:pPr>
      <w:r w:rsidDel="00000000" w:rsidR="00000000" w:rsidRPr="00000000">
        <w:rPr>
          <w:b w:val="1"/>
          <w:rtl w:val="0"/>
        </w:rPr>
        <w:t xml:space="preserve">Security</w:t>
      </w:r>
      <w:r w:rsidDel="00000000" w:rsidR="00000000" w:rsidRPr="00000000">
        <w:rPr>
          <w:rtl w:val="0"/>
        </w:rPr>
        <w:t xml:space="preserve">: Protect personal and payment data (Stripe, JWT tokens in Firebase Auth).</w:t>
      </w:r>
    </w:p>
    <w:p w:rsidR="00000000" w:rsidDel="00000000" w:rsidP="00000000" w:rsidRDefault="00000000" w:rsidRPr="00000000" w14:paraId="00000097">
      <w:pPr>
        <w:numPr>
          <w:ilvl w:val="0"/>
          <w:numId w:val="11"/>
        </w:numPr>
        <w:spacing w:after="0" w:afterAutospacing="0" w:before="0" w:beforeAutospacing="0" w:lineRule="auto"/>
        <w:ind w:left="1440" w:hanging="360"/>
        <w:rPr/>
      </w:pPr>
      <w:r w:rsidDel="00000000" w:rsidR="00000000" w:rsidRPr="00000000">
        <w:rPr>
          <w:b w:val="1"/>
          <w:rtl w:val="0"/>
        </w:rPr>
        <w:t xml:space="preserve">Performance</w:t>
      </w:r>
      <w:r w:rsidDel="00000000" w:rsidR="00000000" w:rsidRPr="00000000">
        <w:rPr>
          <w:rtl w:val="0"/>
        </w:rPr>
        <w:t xml:space="preserve">: Quick streaming load times; minimal latency for chat.</w:t>
      </w:r>
    </w:p>
    <w:p w:rsidR="00000000" w:rsidDel="00000000" w:rsidP="00000000" w:rsidRDefault="00000000" w:rsidRPr="00000000" w14:paraId="00000098">
      <w:pPr>
        <w:numPr>
          <w:ilvl w:val="0"/>
          <w:numId w:val="11"/>
        </w:numPr>
        <w:spacing w:after="240" w:before="0" w:beforeAutospacing="0" w:lineRule="auto"/>
        <w:ind w:left="1440" w:hanging="360"/>
        <w:rPr/>
      </w:pPr>
      <w:r w:rsidDel="00000000" w:rsidR="00000000" w:rsidRPr="00000000">
        <w:rPr>
          <w:b w:val="1"/>
          <w:rtl w:val="0"/>
        </w:rPr>
        <w:t xml:space="preserve">Usability</w:t>
      </w:r>
      <w:r w:rsidDel="00000000" w:rsidR="00000000" w:rsidRPr="00000000">
        <w:rPr>
          <w:rtl w:val="0"/>
        </w:rPr>
        <w:t xml:space="preserve">: Clear UI/UX so users can easily view, subscribe, and watch streams without confusion.</w:t>
      </w:r>
    </w:p>
    <w:p w:rsidR="00000000" w:rsidDel="00000000" w:rsidP="00000000" w:rsidRDefault="00000000" w:rsidRPr="00000000" w14:paraId="00000099">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ind w:left="720" w:firstLine="0"/>
        <w:rPr>
          <w:sz w:val="34"/>
          <w:szCs w:val="34"/>
        </w:rPr>
      </w:pPr>
      <w:bookmarkStart w:colFirst="0" w:colLast="0" w:name="_xt3opzqyj93x" w:id="24"/>
      <w:bookmarkEnd w:id="24"/>
      <w:r w:rsidDel="00000000" w:rsidR="00000000" w:rsidRPr="00000000">
        <w:rPr>
          <w:sz w:val="34"/>
          <w:szCs w:val="34"/>
          <w:rtl w:val="0"/>
        </w:rPr>
        <w:t xml:space="preserve">8</w:t>
      </w:r>
      <w:r w:rsidDel="00000000" w:rsidR="00000000" w:rsidRPr="00000000">
        <w:rPr>
          <w:sz w:val="34"/>
          <w:szCs w:val="34"/>
          <w:rtl w:val="0"/>
        </w:rPr>
        <w:t xml:space="preserve">. Assumptions &amp; Dependencies</w:t>
      </w:r>
    </w:p>
    <w:p w:rsidR="00000000" w:rsidDel="00000000" w:rsidP="00000000" w:rsidRDefault="00000000" w:rsidRPr="00000000" w14:paraId="0000009B">
      <w:pPr>
        <w:numPr>
          <w:ilvl w:val="0"/>
          <w:numId w:val="3"/>
        </w:numPr>
        <w:spacing w:after="0" w:afterAutospacing="0" w:before="240" w:lineRule="auto"/>
        <w:ind w:left="1440" w:hanging="360"/>
        <w:rPr/>
      </w:pPr>
      <w:r w:rsidDel="00000000" w:rsidR="00000000" w:rsidRPr="00000000">
        <w:rPr>
          <w:b w:val="1"/>
          <w:rtl w:val="0"/>
        </w:rPr>
        <w:t xml:space="preserve">Twilio</w:t>
      </w:r>
      <w:r w:rsidDel="00000000" w:rsidR="00000000" w:rsidRPr="00000000">
        <w:rPr>
          <w:rtl w:val="0"/>
        </w:rPr>
        <w:t xml:space="preserve"> supports real-time video streaming, chat, and possibly the creation of sub-rooms for moderation.</w:t>
      </w:r>
    </w:p>
    <w:p w:rsidR="00000000" w:rsidDel="00000000" w:rsidP="00000000" w:rsidRDefault="00000000" w:rsidRPr="00000000" w14:paraId="0000009C">
      <w:pPr>
        <w:numPr>
          <w:ilvl w:val="0"/>
          <w:numId w:val="3"/>
        </w:numPr>
        <w:spacing w:after="0" w:afterAutospacing="0" w:before="0" w:beforeAutospacing="0" w:lineRule="auto"/>
        <w:ind w:left="1440" w:hanging="360"/>
        <w:rPr/>
      </w:pPr>
      <w:r w:rsidDel="00000000" w:rsidR="00000000" w:rsidRPr="00000000">
        <w:rPr>
          <w:b w:val="1"/>
          <w:rtl w:val="0"/>
        </w:rPr>
        <w:t xml:space="preserve">Firebase</w:t>
      </w:r>
      <w:r w:rsidDel="00000000" w:rsidR="00000000" w:rsidRPr="00000000">
        <w:rPr>
          <w:rtl w:val="0"/>
        </w:rPr>
        <w:t xml:space="preserve"> handles:</w:t>
      </w:r>
    </w:p>
    <w:p w:rsidR="00000000" w:rsidDel="00000000" w:rsidP="00000000" w:rsidRDefault="00000000" w:rsidRPr="00000000" w14:paraId="0000009D">
      <w:pPr>
        <w:numPr>
          <w:ilvl w:val="1"/>
          <w:numId w:val="3"/>
        </w:numPr>
        <w:spacing w:after="0" w:afterAutospacing="0" w:before="0" w:beforeAutospacing="0" w:lineRule="auto"/>
        <w:ind w:left="2160" w:hanging="360"/>
        <w:rPr/>
      </w:pPr>
      <w:r w:rsidDel="00000000" w:rsidR="00000000" w:rsidRPr="00000000">
        <w:rPr>
          <w:rtl w:val="0"/>
        </w:rPr>
        <w:t xml:space="preserve">Authentication (email/password, social logins, email link)</w:t>
      </w:r>
    </w:p>
    <w:p w:rsidR="00000000" w:rsidDel="00000000" w:rsidP="00000000" w:rsidRDefault="00000000" w:rsidRPr="00000000" w14:paraId="0000009E">
      <w:pPr>
        <w:numPr>
          <w:ilvl w:val="1"/>
          <w:numId w:val="3"/>
        </w:numPr>
        <w:spacing w:after="0" w:afterAutospacing="0" w:before="0" w:beforeAutospacing="0" w:lineRule="auto"/>
        <w:ind w:left="2160" w:hanging="360"/>
        <w:rPr/>
      </w:pPr>
      <w:r w:rsidDel="00000000" w:rsidR="00000000" w:rsidRPr="00000000">
        <w:rPr>
          <w:rtl w:val="0"/>
        </w:rPr>
        <w:t xml:space="preserve">Database &amp; user data storage (FireStore, Real-Time DB)</w:t>
      </w:r>
    </w:p>
    <w:p w:rsidR="00000000" w:rsidDel="00000000" w:rsidP="00000000" w:rsidRDefault="00000000" w:rsidRPr="00000000" w14:paraId="0000009F">
      <w:pPr>
        <w:numPr>
          <w:ilvl w:val="1"/>
          <w:numId w:val="3"/>
        </w:numPr>
        <w:spacing w:after="0" w:afterAutospacing="0" w:before="0" w:beforeAutospacing="0" w:lineRule="auto"/>
        <w:ind w:left="2160" w:hanging="360"/>
        <w:rPr/>
      </w:pPr>
      <w:r w:rsidDel="00000000" w:rsidR="00000000" w:rsidRPr="00000000">
        <w:rPr>
          <w:rtl w:val="0"/>
        </w:rPr>
        <w:t xml:space="preserve">Possibly hosting and serverless functions (if needed)</w:t>
      </w:r>
    </w:p>
    <w:p w:rsidR="00000000" w:rsidDel="00000000" w:rsidP="00000000" w:rsidRDefault="00000000" w:rsidRPr="00000000" w14:paraId="000000A0">
      <w:pPr>
        <w:numPr>
          <w:ilvl w:val="0"/>
          <w:numId w:val="3"/>
        </w:numPr>
        <w:spacing w:after="0" w:afterAutospacing="0" w:before="0" w:beforeAutospacing="0" w:lineRule="auto"/>
        <w:ind w:left="1440" w:hanging="360"/>
        <w:rPr/>
      </w:pPr>
      <w:r w:rsidDel="00000000" w:rsidR="00000000" w:rsidRPr="00000000">
        <w:rPr>
          <w:b w:val="1"/>
          <w:rtl w:val="0"/>
        </w:rPr>
        <w:t xml:space="preserve">Stripe</w:t>
      </w:r>
      <w:r w:rsidDel="00000000" w:rsidR="00000000" w:rsidRPr="00000000">
        <w:rPr>
          <w:rtl w:val="0"/>
        </w:rPr>
        <w:t xml:space="preserve"> handles recurring billing, subscription upgrades/downgrades, and cancellation flows.</w:t>
      </w:r>
    </w:p>
    <w:p w:rsidR="00000000" w:rsidDel="00000000" w:rsidP="00000000" w:rsidRDefault="00000000" w:rsidRPr="00000000" w14:paraId="000000A1">
      <w:pPr>
        <w:numPr>
          <w:ilvl w:val="0"/>
          <w:numId w:val="3"/>
        </w:numPr>
        <w:spacing w:after="0" w:afterAutospacing="0" w:before="0" w:beforeAutospacing="0" w:lineRule="auto"/>
        <w:ind w:left="1440" w:hanging="360"/>
        <w:rPr/>
      </w:pPr>
      <w:r w:rsidDel="00000000" w:rsidR="00000000" w:rsidRPr="00000000">
        <w:rPr>
          <w:b w:val="1"/>
          <w:rtl w:val="0"/>
        </w:rPr>
        <w:t xml:space="preserve">Tailwind</w:t>
      </w:r>
      <w:r w:rsidDel="00000000" w:rsidR="00000000" w:rsidRPr="00000000">
        <w:rPr>
          <w:rtl w:val="0"/>
        </w:rPr>
        <w:t xml:space="preserve"> is used for rapid UI development.</w:t>
      </w:r>
    </w:p>
    <w:p w:rsidR="00000000" w:rsidDel="00000000" w:rsidP="00000000" w:rsidRDefault="00000000" w:rsidRPr="00000000" w14:paraId="000000A2">
      <w:pPr>
        <w:numPr>
          <w:ilvl w:val="0"/>
          <w:numId w:val="3"/>
        </w:numPr>
        <w:spacing w:after="240" w:before="0" w:beforeAutospacing="0" w:lineRule="auto"/>
        <w:ind w:left="1440" w:hanging="360"/>
        <w:rPr/>
      </w:pPr>
      <w:r w:rsidDel="00000000" w:rsidR="00000000" w:rsidRPr="00000000">
        <w:rPr>
          <w:b w:val="1"/>
          <w:rtl w:val="0"/>
        </w:rPr>
        <w:t xml:space="preserve">Zustand</w:t>
      </w:r>
      <w:r w:rsidDel="00000000" w:rsidR="00000000" w:rsidRPr="00000000">
        <w:rPr>
          <w:rtl w:val="0"/>
        </w:rPr>
        <w:t xml:space="preserve"> for state management in the Next.js front end.</w:t>
      </w:r>
    </w:p>
    <w:p w:rsidR="00000000" w:rsidDel="00000000" w:rsidP="00000000" w:rsidRDefault="00000000" w:rsidRPr="00000000" w14:paraId="000000A3">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ind w:left="720" w:firstLine="0"/>
        <w:rPr>
          <w:sz w:val="34"/>
          <w:szCs w:val="34"/>
        </w:rPr>
      </w:pPr>
      <w:bookmarkStart w:colFirst="0" w:colLast="0" w:name="_yhlidtfqt5sh" w:id="25"/>
      <w:bookmarkEnd w:id="25"/>
      <w:r w:rsidDel="00000000" w:rsidR="00000000" w:rsidRPr="00000000">
        <w:rPr>
          <w:rtl w:val="0"/>
        </w:rPr>
      </w:r>
    </w:p>
    <w:p w:rsidR="00000000" w:rsidDel="00000000" w:rsidP="00000000" w:rsidRDefault="00000000" w:rsidRPr="00000000" w14:paraId="000000A5">
      <w:pPr>
        <w:pStyle w:val="Heading2"/>
        <w:keepNext w:val="0"/>
        <w:keepLines w:val="0"/>
        <w:spacing w:after="80" w:lineRule="auto"/>
        <w:ind w:left="720" w:firstLine="0"/>
        <w:rPr>
          <w:sz w:val="34"/>
          <w:szCs w:val="34"/>
        </w:rPr>
      </w:pPr>
      <w:bookmarkStart w:colFirst="0" w:colLast="0" w:name="_6xxtg39zt187" w:id="26"/>
      <w:bookmarkEnd w:id="26"/>
      <w:r w:rsidDel="00000000" w:rsidR="00000000" w:rsidRPr="00000000">
        <w:rPr>
          <w:sz w:val="34"/>
          <w:szCs w:val="34"/>
          <w:rtl w:val="0"/>
        </w:rPr>
        <w:t xml:space="preserve">9</w:t>
      </w:r>
      <w:r w:rsidDel="00000000" w:rsidR="00000000" w:rsidRPr="00000000">
        <w:rPr>
          <w:sz w:val="34"/>
          <w:szCs w:val="34"/>
          <w:rtl w:val="0"/>
        </w:rPr>
        <w:t xml:space="preserve">. Open Questions</w:t>
      </w:r>
    </w:p>
    <w:p w:rsidR="00000000" w:rsidDel="00000000" w:rsidP="00000000" w:rsidRDefault="00000000" w:rsidRPr="00000000" w14:paraId="000000A6">
      <w:pPr>
        <w:numPr>
          <w:ilvl w:val="0"/>
          <w:numId w:val="9"/>
        </w:numPr>
        <w:spacing w:after="0" w:afterAutospacing="0" w:before="240" w:lineRule="auto"/>
        <w:ind w:left="1440" w:hanging="360"/>
        <w:rPr/>
      </w:pPr>
      <w:r w:rsidDel="00000000" w:rsidR="00000000" w:rsidRPr="00000000">
        <w:rPr>
          <w:b w:val="1"/>
          <w:rtl w:val="0"/>
        </w:rPr>
        <w:t xml:space="preserve">Moderator Access</w:t>
      </w:r>
      <w:r w:rsidDel="00000000" w:rsidR="00000000" w:rsidRPr="00000000">
        <w:rPr>
          <w:rtl w:val="0"/>
        </w:rPr>
        <w:t xml:space="preserve"> – </w:t>
      </w:r>
      <w:commentRangeStart w:id="0"/>
      <w:r w:rsidDel="00000000" w:rsidR="00000000" w:rsidRPr="00000000">
        <w:rPr>
          <w:rtl w:val="0"/>
        </w:rPr>
        <w:t xml:space="preserve">Should moderators have global privileges or be restricted to each streamer’s session? (Likely restricted to each streamer’s session.)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numPr>
          <w:ilvl w:val="0"/>
          <w:numId w:val="9"/>
        </w:numPr>
        <w:spacing w:after="0" w:afterAutospacing="0" w:before="0" w:beforeAutospacing="0" w:lineRule="auto"/>
        <w:ind w:left="1440" w:hanging="360"/>
        <w:rPr/>
      </w:pPr>
      <w:r w:rsidDel="00000000" w:rsidR="00000000" w:rsidRPr="00000000">
        <w:rPr>
          <w:b w:val="1"/>
          <w:rtl w:val="0"/>
        </w:rPr>
        <w:t xml:space="preserve">Multiple Streamers</w:t>
      </w:r>
      <w:r w:rsidDel="00000000" w:rsidR="00000000" w:rsidRPr="00000000">
        <w:rPr>
          <w:rtl w:val="0"/>
        </w:rPr>
        <w:t xml:space="preserve"> – </w:t>
      </w:r>
      <w:commentRangeStart w:id="1"/>
      <w:r w:rsidDel="00000000" w:rsidR="00000000" w:rsidRPr="00000000">
        <w:rPr>
          <w:rtl w:val="0"/>
        </w:rPr>
        <w:t xml:space="preserve">If a user has multiple subscriptions (3 or unlimited), how do they switch streams mid-session without paying extra? (Probably free to switch among subscribed channels.)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8">
      <w:pPr>
        <w:numPr>
          <w:ilvl w:val="0"/>
          <w:numId w:val="9"/>
        </w:numPr>
        <w:spacing w:after="0" w:afterAutospacing="0" w:before="0" w:beforeAutospacing="0" w:lineRule="auto"/>
        <w:ind w:left="1440" w:hanging="360"/>
        <w:rPr/>
      </w:pPr>
      <w:commentRangeStart w:id="2"/>
      <w:r w:rsidDel="00000000" w:rsidR="00000000" w:rsidRPr="00000000">
        <w:rPr>
          <w:b w:val="1"/>
          <w:rtl w:val="0"/>
        </w:rPr>
        <w:t xml:space="preserve">Free Trial Limitations</w:t>
      </w:r>
      <w:r w:rsidDel="00000000" w:rsidR="00000000" w:rsidRPr="00000000">
        <w:rPr>
          <w:rtl w:val="0"/>
        </w:rPr>
        <w:t xml:space="preserve"> – Should the trial allow the user to watch 1 full session from a single streamer or any streamer once?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A9">
      <w:pPr>
        <w:numPr>
          <w:ilvl w:val="0"/>
          <w:numId w:val="9"/>
        </w:numPr>
        <w:spacing w:after="0" w:afterAutospacing="0" w:before="0" w:beforeAutospacing="0" w:lineRule="auto"/>
        <w:ind w:left="1440" w:hanging="360"/>
        <w:rPr/>
      </w:pPr>
      <w:r w:rsidDel="00000000" w:rsidR="00000000" w:rsidRPr="00000000">
        <w:rPr>
          <w:b w:val="1"/>
          <w:rtl w:val="0"/>
        </w:rPr>
        <w:t xml:space="preserve">IP &amp; Device Tracking</w:t>
      </w:r>
      <w:r w:rsidDel="00000000" w:rsidR="00000000" w:rsidRPr="00000000">
        <w:rPr>
          <w:rtl w:val="0"/>
        </w:rPr>
        <w:t xml:space="preserve"> – </w:t>
      </w:r>
      <w:commentRangeStart w:id="3"/>
      <w:r w:rsidDel="00000000" w:rsidR="00000000" w:rsidRPr="00000000">
        <w:rPr>
          <w:rtl w:val="0"/>
        </w:rPr>
        <w:t xml:space="preserve">Are we implementing a custom device fingerprint approach, or is IP-based tracking sufficient for MVP?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A">
      <w:pPr>
        <w:numPr>
          <w:ilvl w:val="0"/>
          <w:numId w:val="9"/>
        </w:numPr>
        <w:spacing w:after="240" w:before="0" w:beforeAutospacing="0" w:lineRule="auto"/>
        <w:ind w:left="1440" w:hanging="360"/>
        <w:rPr/>
      </w:pPr>
      <w:r w:rsidDel="00000000" w:rsidR="00000000" w:rsidRPr="00000000">
        <w:rPr>
          <w:b w:val="1"/>
          <w:rtl w:val="0"/>
        </w:rPr>
        <w:t xml:space="preserve">Twilio Features</w:t>
      </w:r>
      <w:r w:rsidDel="00000000" w:rsidR="00000000" w:rsidRPr="00000000">
        <w:rPr>
          <w:rtl w:val="0"/>
        </w:rPr>
        <w:t xml:space="preserve"> – </w:t>
      </w:r>
      <w:commentRangeStart w:id="4"/>
      <w:r w:rsidDel="00000000" w:rsidR="00000000" w:rsidRPr="00000000">
        <w:rPr>
          <w:rtl w:val="0"/>
        </w:rPr>
        <w:t xml:space="preserve">Do we rely on Twilio’s built-in chat? Or integrate a separate chat solution (like Firebase’s real-time DB for chat messages) and just use Twilio for streaming?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1"/>
        <w:keepNext w:val="0"/>
        <w:keepLines w:val="0"/>
        <w:spacing w:after="80" w:lineRule="auto"/>
        <w:rPr/>
      </w:pPr>
      <w:bookmarkStart w:colFirst="0" w:colLast="0" w:name="_x8ty2mg65b3g" w:id="27"/>
      <w:bookmarkEnd w:id="27"/>
      <w:r w:rsidDel="00000000" w:rsidR="00000000" w:rsidRPr="00000000">
        <w:rPr>
          <w:rtl w:val="0"/>
        </w:rPr>
        <w:t xml:space="preserve">Conclusion</w:t>
      </w:r>
    </w:p>
    <w:p w:rsidR="00000000" w:rsidDel="00000000" w:rsidP="00000000" w:rsidRDefault="00000000" w:rsidRPr="00000000" w14:paraId="000000AD">
      <w:pPr>
        <w:spacing w:after="240" w:before="240" w:lineRule="auto"/>
        <w:rPr/>
      </w:pPr>
      <w:r w:rsidDel="00000000" w:rsidR="00000000" w:rsidRPr="00000000">
        <w:rPr>
          <w:rtl w:val="0"/>
        </w:rPr>
        <w:t xml:space="preserve">The above </w:t>
      </w:r>
      <w:r w:rsidDel="00000000" w:rsidR="00000000" w:rsidRPr="00000000">
        <w:rPr>
          <w:b w:val="1"/>
          <w:rtl w:val="0"/>
        </w:rPr>
        <w:t xml:space="preserve">Functional Requirements Document</w:t>
      </w:r>
      <w:r w:rsidDel="00000000" w:rsidR="00000000" w:rsidRPr="00000000">
        <w:rPr>
          <w:rtl w:val="0"/>
        </w:rPr>
        <w:t xml:space="preserve"> outlines the essential features and flows for </w:t>
      </w:r>
      <w:r w:rsidDel="00000000" w:rsidR="00000000" w:rsidRPr="00000000">
        <w:rPr>
          <w:b w:val="1"/>
          <w:rtl w:val="0"/>
        </w:rPr>
        <w:t xml:space="preserve">CelebFitLife</w:t>
      </w:r>
      <w:r w:rsidDel="00000000" w:rsidR="00000000" w:rsidRPr="00000000">
        <w:rPr>
          <w:rtl w:val="0"/>
        </w:rPr>
        <w:t xml:space="preserve">. The goal is to provide a </w:t>
      </w:r>
      <w:r w:rsidDel="00000000" w:rsidR="00000000" w:rsidRPr="00000000">
        <w:rPr>
          <w:b w:val="1"/>
          <w:rtl w:val="0"/>
        </w:rPr>
        <w:t xml:space="preserve">live-streaming fitness platform</w:t>
      </w:r>
      <w:r w:rsidDel="00000000" w:rsidR="00000000" w:rsidRPr="00000000">
        <w:rPr>
          <w:rtl w:val="0"/>
        </w:rPr>
        <w:t xml:space="preserve"> that leverages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Firebase</w:t>
      </w:r>
      <w:r w:rsidDel="00000000" w:rsidR="00000000" w:rsidRPr="00000000">
        <w:rPr>
          <w:rtl w:val="0"/>
        </w:rPr>
        <w:t xml:space="preserve">, </w:t>
      </w:r>
      <w:r w:rsidDel="00000000" w:rsidR="00000000" w:rsidRPr="00000000">
        <w:rPr>
          <w:b w:val="1"/>
          <w:rtl w:val="0"/>
        </w:rPr>
        <w:t xml:space="preserve">Twilio</w:t>
      </w:r>
      <w:r w:rsidDel="00000000" w:rsidR="00000000" w:rsidRPr="00000000">
        <w:rPr>
          <w:rtl w:val="0"/>
        </w:rPr>
        <w:t xml:space="preserve">, </w:t>
      </w:r>
      <w:r w:rsidDel="00000000" w:rsidR="00000000" w:rsidRPr="00000000">
        <w:rPr>
          <w:b w:val="1"/>
          <w:rtl w:val="0"/>
        </w:rPr>
        <w:t xml:space="preserve">Stripe</w:t>
      </w:r>
      <w:r w:rsidDel="00000000" w:rsidR="00000000" w:rsidRPr="00000000">
        <w:rPr>
          <w:rtl w:val="0"/>
        </w:rPr>
        <w:t xml:space="preserve">, and </w:t>
      </w:r>
      <w:r w:rsidDel="00000000" w:rsidR="00000000" w:rsidRPr="00000000">
        <w:rPr>
          <w:b w:val="1"/>
          <w:rtl w:val="0"/>
        </w:rPr>
        <w:t xml:space="preserve">Zustand</w:t>
      </w:r>
      <w:r w:rsidDel="00000000" w:rsidR="00000000" w:rsidRPr="00000000">
        <w:rPr>
          <w:rtl w:val="0"/>
        </w:rPr>
        <w:t xml:space="preserve"> for smooth user experience and robust streamer functionality. Future expansions may include additional monetization, more advanced recommendation algorithms, and deeper social features like follower/friend systems.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naqit4xypluq" w:id="28"/>
      <w:bookmarkEnd w:id="28"/>
      <w:r w:rsidDel="00000000" w:rsidR="00000000" w:rsidRPr="00000000">
        <w:rPr>
          <w:b w:val="1"/>
          <w:color w:val="000000"/>
          <w:sz w:val="26"/>
          <w:szCs w:val="26"/>
          <w:rtl w:val="0"/>
        </w:rPr>
        <w:t xml:space="preserve">Next Steps</w:t>
      </w:r>
    </w:p>
    <w:p w:rsidR="00000000" w:rsidDel="00000000" w:rsidP="00000000" w:rsidRDefault="00000000" w:rsidRPr="00000000" w14:paraId="000000B0">
      <w:pPr>
        <w:numPr>
          <w:ilvl w:val="0"/>
          <w:numId w:val="4"/>
        </w:numPr>
        <w:spacing w:after="0" w:afterAutospacing="0" w:before="240" w:lineRule="auto"/>
        <w:ind w:left="720" w:hanging="360"/>
        <w:rPr/>
      </w:pPr>
      <w:r w:rsidDel="00000000" w:rsidR="00000000" w:rsidRPr="00000000">
        <w:rPr>
          <w:b w:val="1"/>
          <w:rtl w:val="0"/>
        </w:rPr>
        <w:t xml:space="preserve">Review &amp; Sign</w:t>
      </w:r>
      <w:r w:rsidDel="00000000" w:rsidR="00000000" w:rsidRPr="00000000">
        <w:rPr>
          <w:rtl w:val="0"/>
        </w:rPr>
        <w:t xml:space="preserve"> on these requirements by key stakeholders (business, engineering, product).</w:t>
      </w:r>
    </w:p>
    <w:p w:rsidR="00000000" w:rsidDel="00000000" w:rsidP="00000000" w:rsidRDefault="00000000" w:rsidRPr="00000000" w14:paraId="000000B1">
      <w:pPr>
        <w:numPr>
          <w:ilvl w:val="0"/>
          <w:numId w:val="4"/>
        </w:numPr>
        <w:spacing w:after="0" w:afterAutospacing="0" w:before="0" w:beforeAutospacing="0" w:lineRule="auto"/>
        <w:ind w:left="720" w:hanging="360"/>
        <w:rPr/>
      </w:pPr>
      <w:r w:rsidDel="00000000" w:rsidR="00000000" w:rsidRPr="00000000">
        <w:rPr>
          <w:b w:val="1"/>
          <w:rtl w:val="0"/>
        </w:rPr>
        <w:t xml:space="preserve">Create Technical Architecture</w:t>
      </w:r>
      <w:r w:rsidDel="00000000" w:rsidR="00000000" w:rsidRPr="00000000">
        <w:rPr>
          <w:rtl w:val="0"/>
        </w:rPr>
        <w:t xml:space="preserve"> detailing the data model, service integrations, serverless functions, etc.</w:t>
      </w:r>
    </w:p>
    <w:p w:rsidR="00000000" w:rsidDel="00000000" w:rsidP="00000000" w:rsidRDefault="00000000" w:rsidRPr="00000000" w14:paraId="000000B2">
      <w:pPr>
        <w:numPr>
          <w:ilvl w:val="0"/>
          <w:numId w:val="4"/>
        </w:numPr>
        <w:spacing w:after="240" w:before="0" w:beforeAutospacing="0" w:lineRule="auto"/>
        <w:ind w:left="720" w:hanging="360"/>
        <w:rPr/>
      </w:pPr>
      <w:r w:rsidDel="00000000" w:rsidR="00000000" w:rsidRPr="00000000">
        <w:rPr>
          <w:b w:val="1"/>
          <w:rtl w:val="0"/>
        </w:rPr>
        <w:t xml:space="preserve">Establish a Development Roadmap</w:t>
      </w:r>
      <w:r w:rsidDel="00000000" w:rsidR="00000000" w:rsidRPr="00000000">
        <w:rPr>
          <w:rFonts w:ascii="Arial Unicode MS" w:cs="Arial Unicode MS" w:eastAsia="Arial Unicode MS" w:hAnsi="Arial Unicode MS"/>
          <w:rtl w:val="0"/>
        </w:rPr>
        <w:t xml:space="preserve"> with prioritized milestones (MVP → Beta → Production).</w:t>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ueben Hewitt" w:id="4" w:date="2025-02-05T01:03:14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Whichever is easier.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keep in mind we'd like to have upvoting of requests/questions if feasible)</w:t>
      </w:r>
    </w:p>
  </w:comment>
  <w:comment w:author="Rueben Hewitt" w:id="3" w:date="2025-02-05T00:58:4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w:t>
      </w:r>
    </w:p>
  </w:comment>
  <w:comment w:author="Rueben Hewitt" w:id="2" w:date="2025-02-05T00:58:27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full session with any streamer of their choice.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have enough data to discern who our best streamers are (one male, one female), we give everyone a trial with the best male or female streamer.</w:t>
      </w:r>
    </w:p>
  </w:comment>
  <w:comment w:author="Rueben Hewitt" w:id="1" w:date="2025-02-05T00:51:42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session starts, they're locked in for that session with that streamer. They can stay for the full session or leave early, but they cannot join another session until the current one completes.</w:t>
      </w:r>
    </w:p>
  </w:comment>
  <w:comment w:author="Rueben Hewitt" w:id="0" w:date="2025-02-05T00:50:0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Restrict to each streamer's session.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ontserrat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Medium-regular.ttf"/><Relationship Id="rId2" Type="http://schemas.openxmlformats.org/officeDocument/2006/relationships/font" Target="fonts/MontserratMedium-bold.ttf"/><Relationship Id="rId3" Type="http://schemas.openxmlformats.org/officeDocument/2006/relationships/font" Target="fonts/MontserratMedium-italic.ttf"/><Relationship Id="rId4" Type="http://schemas.openxmlformats.org/officeDocument/2006/relationships/font" Target="fonts/MontserratMedium-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